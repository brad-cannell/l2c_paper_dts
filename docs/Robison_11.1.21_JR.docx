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155C2" w14:textId="0C11D538" w:rsidR="00307A0E" w:rsidRPr="001668E4" w:rsidRDefault="00307A0E" w:rsidP="00307A0E">
      <w:pPr>
        <w:spacing w:after="0" w:line="480" w:lineRule="auto"/>
        <w:rPr>
          <w:rFonts w:ascii="Arial" w:hAnsi="Arial" w:cs="Arial"/>
          <w:b/>
          <w:bCs/>
          <w:color w:val="000000"/>
        </w:rPr>
      </w:pPr>
      <w:bookmarkStart w:id="0" w:name="_Hlk58686089"/>
      <w:bookmarkStart w:id="1" w:name="_Hlk62992920"/>
      <w:r w:rsidRPr="001668E4">
        <w:rPr>
          <w:rFonts w:ascii="Arial" w:hAnsi="Arial" w:cs="Arial"/>
          <w:b/>
          <w:bCs/>
          <w:color w:val="000000"/>
        </w:rPr>
        <w:t xml:space="preserve">Journal: </w:t>
      </w:r>
      <w:r w:rsidR="006A0497" w:rsidRPr="001668E4">
        <w:rPr>
          <w:rFonts w:ascii="Arial" w:hAnsi="Arial" w:cs="Arial"/>
          <w:bCs/>
          <w:color w:val="000000"/>
        </w:rPr>
        <w:t>Journal for Healthcare for Poor and Underserved?</w:t>
      </w:r>
    </w:p>
    <w:p w14:paraId="3783F69A" w14:textId="0C5FDD97" w:rsidR="00307A0E" w:rsidRPr="001668E4" w:rsidRDefault="00307A0E" w:rsidP="006A0497">
      <w:pPr>
        <w:pStyle w:val="NormalWeb"/>
        <w:rPr>
          <w:rFonts w:ascii="Arial" w:hAnsi="Arial" w:cs="Arial"/>
          <w:sz w:val="22"/>
          <w:szCs w:val="22"/>
        </w:rPr>
      </w:pPr>
      <w:r w:rsidRPr="001668E4">
        <w:rPr>
          <w:rFonts w:ascii="Arial" w:hAnsi="Arial" w:cs="Arial"/>
          <w:b/>
          <w:bCs/>
          <w:color w:val="000000"/>
          <w:sz w:val="22"/>
          <w:szCs w:val="22"/>
        </w:rPr>
        <w:t xml:space="preserve">Title: </w:t>
      </w:r>
      <w:r w:rsidR="006A0497" w:rsidRPr="001668E4">
        <w:rPr>
          <w:rStyle w:val="Emphasis"/>
          <w:rFonts w:ascii="Arial" w:hAnsi="Arial" w:cs="Arial"/>
          <w:i w:val="0"/>
          <w:sz w:val="22"/>
          <w:szCs w:val="22"/>
        </w:rPr>
        <w:t>Relations between Distress Tolerance and Psychosocial Variables in Adults Experiencing Homelessness</w:t>
      </w:r>
    </w:p>
    <w:p w14:paraId="5C9846FD" w14:textId="14C2BAFD" w:rsidR="00307A0E" w:rsidRPr="001668E4" w:rsidRDefault="00307A0E" w:rsidP="00307A0E">
      <w:pPr>
        <w:spacing w:after="0" w:line="480" w:lineRule="auto"/>
        <w:rPr>
          <w:rFonts w:ascii="Arial" w:hAnsi="Arial" w:cs="Arial"/>
          <w:b/>
          <w:bCs/>
          <w:color w:val="000000"/>
        </w:rPr>
      </w:pPr>
      <w:r w:rsidRPr="001668E4">
        <w:rPr>
          <w:rFonts w:ascii="Arial" w:hAnsi="Arial" w:cs="Arial"/>
          <w:b/>
          <w:bCs/>
          <w:color w:val="000000"/>
        </w:rPr>
        <w:t xml:space="preserve">Authors: </w:t>
      </w:r>
      <w:commentRangeStart w:id="2"/>
      <w:r w:rsidR="006A0497" w:rsidRPr="001668E4">
        <w:rPr>
          <w:rFonts w:ascii="Arial" w:hAnsi="Arial" w:cs="Arial"/>
          <w:bCs/>
          <w:color w:val="000000"/>
        </w:rPr>
        <w:t>Jillian</w:t>
      </w:r>
      <w:commentRangeEnd w:id="2"/>
      <w:r w:rsidR="003B3617" w:rsidRPr="001668E4">
        <w:rPr>
          <w:rStyle w:val="CommentReference"/>
          <w:rFonts w:ascii="Arial" w:hAnsi="Arial" w:cs="Arial"/>
          <w:sz w:val="22"/>
          <w:szCs w:val="22"/>
        </w:rPr>
        <w:commentReference w:id="2"/>
      </w:r>
      <w:r w:rsidR="006A0497" w:rsidRPr="001668E4">
        <w:rPr>
          <w:rFonts w:ascii="Arial" w:hAnsi="Arial" w:cs="Arial"/>
          <w:bCs/>
          <w:color w:val="000000"/>
        </w:rPr>
        <w:t xml:space="preserve"> Robison</w:t>
      </w:r>
      <w:r w:rsidR="003B3617" w:rsidRPr="001668E4">
        <w:rPr>
          <w:rFonts w:ascii="Arial" w:hAnsi="Arial" w:cs="Arial"/>
          <w:bCs/>
          <w:color w:val="000000"/>
        </w:rPr>
        <w:t xml:space="preserve">, </w:t>
      </w:r>
      <w:r w:rsidR="003B3617" w:rsidRPr="001668E4">
        <w:rPr>
          <w:rFonts w:ascii="Arial" w:hAnsi="Arial" w:cs="Arial"/>
          <w:bCs/>
          <w:color w:val="000000"/>
        </w:rPr>
        <w:t xml:space="preserve">Chaelin Karen Ra, Jordan Neil, Michael B. Cannell, Jennifer Gonzalez, </w:t>
      </w:r>
      <w:ins w:id="3" w:author="Businelle, Michael S (HSC)" w:date="2021-11-02T10:03:00Z">
        <w:r w:rsidR="001D27BD" w:rsidRPr="001668E4">
          <w:rPr>
            <w:rFonts w:ascii="Arial" w:hAnsi="Arial" w:cs="Arial"/>
            <w:bCs/>
            <w:color w:val="000000"/>
          </w:rPr>
          <w:t xml:space="preserve">Darla E. Kendzor, </w:t>
        </w:r>
      </w:ins>
      <w:r w:rsidR="003B3617" w:rsidRPr="001668E4">
        <w:rPr>
          <w:rFonts w:ascii="Arial" w:hAnsi="Arial" w:cs="Arial"/>
          <w:bCs/>
          <w:color w:val="000000"/>
        </w:rPr>
        <w:t>Michael J. Zvolensky, Lorra Garey, Ashley Cole, Krista Kezbers, Audrey Montgomery &amp; Michael S. Businelle</w:t>
      </w:r>
      <w:r w:rsidR="006A0497" w:rsidRPr="001668E4">
        <w:rPr>
          <w:rFonts w:ascii="Arial" w:hAnsi="Arial" w:cs="Arial"/>
          <w:bCs/>
          <w:color w:val="000000"/>
        </w:rPr>
        <w:tab/>
      </w:r>
    </w:p>
    <w:p w14:paraId="58E837F8" w14:textId="75809820" w:rsidR="00307A0E" w:rsidRPr="001668E4" w:rsidRDefault="00307A0E" w:rsidP="00307A0E">
      <w:pPr>
        <w:spacing w:after="0" w:line="480" w:lineRule="auto"/>
        <w:rPr>
          <w:rFonts w:ascii="Arial" w:hAnsi="Arial" w:cs="Arial"/>
          <w:bCs/>
          <w:color w:val="000000"/>
        </w:rPr>
      </w:pPr>
      <w:r w:rsidRPr="001668E4">
        <w:rPr>
          <w:rFonts w:ascii="Arial" w:hAnsi="Arial" w:cs="Arial"/>
          <w:b/>
          <w:bCs/>
          <w:color w:val="000000"/>
        </w:rPr>
        <w:t xml:space="preserve">Corresponding </w:t>
      </w:r>
      <w:commentRangeStart w:id="4"/>
      <w:r w:rsidRPr="001668E4">
        <w:rPr>
          <w:rFonts w:ascii="Arial" w:hAnsi="Arial" w:cs="Arial"/>
          <w:b/>
          <w:bCs/>
          <w:color w:val="000000"/>
        </w:rPr>
        <w:t>Author</w:t>
      </w:r>
      <w:commentRangeEnd w:id="4"/>
      <w:r w:rsidR="003B3617" w:rsidRPr="001668E4">
        <w:rPr>
          <w:rStyle w:val="CommentReference"/>
          <w:rFonts w:ascii="Arial" w:hAnsi="Arial" w:cs="Arial"/>
          <w:sz w:val="22"/>
          <w:szCs w:val="22"/>
        </w:rPr>
        <w:commentReference w:id="4"/>
      </w:r>
      <w:r w:rsidRPr="001668E4">
        <w:rPr>
          <w:rFonts w:ascii="Arial" w:hAnsi="Arial" w:cs="Arial"/>
          <w:b/>
          <w:bCs/>
          <w:color w:val="000000"/>
        </w:rPr>
        <w:t>:</w:t>
      </w:r>
      <w:r w:rsidR="006A0497" w:rsidRPr="001668E4">
        <w:rPr>
          <w:rFonts w:ascii="Arial" w:hAnsi="Arial" w:cs="Arial"/>
          <w:b/>
          <w:bCs/>
          <w:color w:val="000000"/>
        </w:rPr>
        <w:t xml:space="preserve"> </w:t>
      </w:r>
    </w:p>
    <w:p w14:paraId="5FB7F9B0" w14:textId="33107125" w:rsidR="00307A0E" w:rsidRPr="001668E4" w:rsidRDefault="00307A0E" w:rsidP="006A0497">
      <w:pPr>
        <w:rPr>
          <w:rFonts w:ascii="Arial" w:hAnsi="Arial" w:cs="Arial"/>
        </w:rPr>
      </w:pPr>
      <w:r w:rsidRPr="001668E4">
        <w:rPr>
          <w:rFonts w:ascii="Arial" w:hAnsi="Arial" w:cs="Arial"/>
          <w:b/>
          <w:bCs/>
          <w:color w:val="000000"/>
        </w:rPr>
        <w:t xml:space="preserve">Funding: </w:t>
      </w:r>
      <w:r w:rsidR="006A0497" w:rsidRPr="001668E4">
        <w:rPr>
          <w:rFonts w:ascii="Arial" w:hAnsi="Arial" w:cs="Arial"/>
        </w:rPr>
        <w:t>This research was supported by the National Institute of Minority Health and Health Disparities (R01MD01073301; PIs: MSB, JRG). This research was supported by the Oklahoma Tobacco Settlement Endowment Trust (TSET) grant R21-02 and used the mHealth Shared Resource which is partially funded by the NCI Cancer Center Support Grant P30CA225520 awarded to the Stephenson Cancer Center.</w:t>
      </w:r>
    </w:p>
    <w:p w14:paraId="2FF2B18D" w14:textId="77777777" w:rsidR="00307A0E" w:rsidRPr="001668E4" w:rsidRDefault="00307A0E" w:rsidP="00307A0E">
      <w:pPr>
        <w:spacing w:after="0" w:line="480" w:lineRule="auto"/>
        <w:rPr>
          <w:rFonts w:ascii="Arial" w:hAnsi="Arial" w:cs="Arial"/>
          <w:b/>
          <w:bCs/>
          <w:color w:val="000000"/>
        </w:rPr>
      </w:pPr>
      <w:r w:rsidRPr="001668E4">
        <w:rPr>
          <w:rFonts w:ascii="Arial" w:hAnsi="Arial" w:cs="Arial"/>
          <w:b/>
          <w:bCs/>
          <w:color w:val="000000"/>
        </w:rPr>
        <w:t>Word Count:</w:t>
      </w:r>
    </w:p>
    <w:p w14:paraId="0C92352F" w14:textId="77777777" w:rsidR="00307A0E" w:rsidRPr="001668E4" w:rsidRDefault="00307A0E" w:rsidP="00307A0E">
      <w:pPr>
        <w:spacing w:after="0" w:line="480" w:lineRule="auto"/>
        <w:rPr>
          <w:rFonts w:ascii="Arial" w:hAnsi="Arial" w:cs="Arial"/>
          <w:b/>
          <w:bCs/>
          <w:color w:val="000000"/>
        </w:rPr>
      </w:pPr>
    </w:p>
    <w:p w14:paraId="600F0013" w14:textId="77777777" w:rsidR="00307A0E" w:rsidRPr="001668E4" w:rsidRDefault="00307A0E" w:rsidP="00307A0E">
      <w:pPr>
        <w:spacing w:after="0" w:line="480" w:lineRule="auto"/>
        <w:rPr>
          <w:rFonts w:ascii="Arial" w:hAnsi="Arial" w:cs="Arial"/>
          <w:b/>
          <w:bCs/>
          <w:color w:val="000000"/>
        </w:rPr>
      </w:pPr>
    </w:p>
    <w:p w14:paraId="3A82B4FD" w14:textId="77777777" w:rsidR="00307A0E" w:rsidRPr="001668E4" w:rsidRDefault="00307A0E" w:rsidP="00307A0E">
      <w:pPr>
        <w:spacing w:after="0" w:line="480" w:lineRule="auto"/>
        <w:rPr>
          <w:rFonts w:ascii="Arial" w:hAnsi="Arial" w:cs="Arial"/>
          <w:b/>
          <w:bCs/>
          <w:color w:val="000000"/>
        </w:rPr>
      </w:pPr>
    </w:p>
    <w:p w14:paraId="436630D1" w14:textId="77777777" w:rsidR="00307A0E" w:rsidRPr="001668E4" w:rsidRDefault="00307A0E" w:rsidP="00307A0E">
      <w:pPr>
        <w:spacing w:after="0" w:line="480" w:lineRule="auto"/>
        <w:rPr>
          <w:rFonts w:ascii="Arial" w:hAnsi="Arial" w:cs="Arial"/>
          <w:b/>
          <w:bCs/>
          <w:color w:val="000000"/>
        </w:rPr>
      </w:pPr>
    </w:p>
    <w:p w14:paraId="426B92C6" w14:textId="77777777" w:rsidR="00307A0E" w:rsidRPr="001668E4" w:rsidRDefault="00307A0E" w:rsidP="00307A0E">
      <w:pPr>
        <w:spacing w:after="0" w:line="480" w:lineRule="auto"/>
        <w:rPr>
          <w:rFonts w:ascii="Arial" w:hAnsi="Arial" w:cs="Arial"/>
          <w:b/>
          <w:bCs/>
          <w:color w:val="000000"/>
        </w:rPr>
      </w:pPr>
    </w:p>
    <w:p w14:paraId="33EA8F65" w14:textId="77777777" w:rsidR="00307A0E" w:rsidRPr="001668E4" w:rsidRDefault="00307A0E" w:rsidP="00307A0E">
      <w:pPr>
        <w:spacing w:after="0" w:line="480" w:lineRule="auto"/>
        <w:rPr>
          <w:rFonts w:ascii="Arial" w:hAnsi="Arial" w:cs="Arial"/>
          <w:b/>
          <w:bCs/>
          <w:color w:val="000000"/>
        </w:rPr>
      </w:pPr>
    </w:p>
    <w:p w14:paraId="488BEAE2" w14:textId="77777777" w:rsidR="00307A0E" w:rsidRPr="001668E4" w:rsidRDefault="00307A0E" w:rsidP="00307A0E">
      <w:pPr>
        <w:spacing w:after="0" w:line="480" w:lineRule="auto"/>
        <w:rPr>
          <w:rFonts w:ascii="Arial" w:hAnsi="Arial" w:cs="Arial"/>
          <w:b/>
          <w:bCs/>
          <w:color w:val="000000"/>
        </w:rPr>
      </w:pPr>
    </w:p>
    <w:p w14:paraId="3ABECE19" w14:textId="77777777" w:rsidR="00307A0E" w:rsidRPr="001668E4" w:rsidRDefault="00307A0E" w:rsidP="00307A0E">
      <w:pPr>
        <w:spacing w:after="0" w:line="480" w:lineRule="auto"/>
        <w:rPr>
          <w:rFonts w:ascii="Arial" w:hAnsi="Arial" w:cs="Arial"/>
          <w:b/>
          <w:bCs/>
          <w:color w:val="000000"/>
        </w:rPr>
      </w:pPr>
    </w:p>
    <w:p w14:paraId="44F5616F" w14:textId="77777777" w:rsidR="00307A0E" w:rsidRPr="001668E4" w:rsidRDefault="00307A0E" w:rsidP="00307A0E">
      <w:pPr>
        <w:spacing w:after="0" w:line="480" w:lineRule="auto"/>
        <w:rPr>
          <w:rFonts w:ascii="Arial" w:hAnsi="Arial" w:cs="Arial"/>
          <w:b/>
          <w:bCs/>
          <w:color w:val="000000"/>
        </w:rPr>
      </w:pPr>
    </w:p>
    <w:p w14:paraId="14A7BCB0" w14:textId="77777777" w:rsidR="00307A0E" w:rsidRPr="001668E4" w:rsidRDefault="00307A0E" w:rsidP="00307A0E">
      <w:pPr>
        <w:spacing w:after="0" w:line="480" w:lineRule="auto"/>
        <w:rPr>
          <w:rFonts w:ascii="Arial" w:hAnsi="Arial" w:cs="Arial"/>
          <w:b/>
          <w:bCs/>
          <w:color w:val="000000"/>
        </w:rPr>
      </w:pPr>
    </w:p>
    <w:p w14:paraId="01FE6BDB" w14:textId="77777777" w:rsidR="00307A0E" w:rsidRPr="001668E4" w:rsidRDefault="00307A0E" w:rsidP="00307A0E">
      <w:pPr>
        <w:spacing w:after="0" w:line="480" w:lineRule="auto"/>
        <w:rPr>
          <w:rFonts w:ascii="Arial" w:hAnsi="Arial" w:cs="Arial"/>
          <w:b/>
          <w:bCs/>
          <w:color w:val="000000"/>
        </w:rPr>
      </w:pPr>
    </w:p>
    <w:p w14:paraId="187C61B7" w14:textId="77777777" w:rsidR="00307A0E" w:rsidRPr="001668E4" w:rsidRDefault="00307A0E" w:rsidP="00307A0E">
      <w:pPr>
        <w:spacing w:after="0" w:line="480" w:lineRule="auto"/>
        <w:rPr>
          <w:rFonts w:ascii="Arial" w:hAnsi="Arial" w:cs="Arial"/>
          <w:b/>
          <w:bCs/>
          <w:color w:val="000000"/>
        </w:rPr>
      </w:pPr>
    </w:p>
    <w:p w14:paraId="78BB60E8" w14:textId="77777777" w:rsidR="00307A0E" w:rsidRPr="001668E4" w:rsidRDefault="00307A0E" w:rsidP="00307A0E">
      <w:pPr>
        <w:spacing w:after="0" w:line="480" w:lineRule="auto"/>
        <w:rPr>
          <w:rFonts w:ascii="Arial" w:hAnsi="Arial" w:cs="Arial"/>
          <w:b/>
          <w:bCs/>
          <w:color w:val="000000"/>
        </w:rPr>
      </w:pPr>
    </w:p>
    <w:p w14:paraId="17888942" w14:textId="77777777" w:rsidR="00097F2F" w:rsidRDefault="00097F2F">
      <w:pPr>
        <w:rPr>
          <w:rFonts w:ascii="Arial" w:hAnsi="Arial" w:cs="Arial"/>
          <w:b/>
          <w:bCs/>
          <w:color w:val="000000"/>
        </w:rPr>
      </w:pPr>
      <w:r>
        <w:rPr>
          <w:rFonts w:ascii="Arial" w:hAnsi="Arial" w:cs="Arial"/>
          <w:b/>
          <w:bCs/>
          <w:color w:val="000000"/>
        </w:rPr>
        <w:br w:type="page"/>
      </w:r>
    </w:p>
    <w:p w14:paraId="54986EE5" w14:textId="1E896230" w:rsidR="00307A0E" w:rsidRPr="001668E4" w:rsidRDefault="00307A0E" w:rsidP="00D03ABD">
      <w:pPr>
        <w:spacing w:after="0" w:line="480" w:lineRule="auto"/>
        <w:rPr>
          <w:rFonts w:ascii="Arial" w:hAnsi="Arial" w:cs="Arial"/>
          <w:b/>
          <w:bCs/>
          <w:color w:val="000000"/>
        </w:rPr>
      </w:pPr>
      <w:commentRangeStart w:id="5"/>
      <w:r w:rsidRPr="001668E4">
        <w:rPr>
          <w:rFonts w:ascii="Arial" w:hAnsi="Arial" w:cs="Arial"/>
          <w:b/>
          <w:bCs/>
          <w:color w:val="000000"/>
        </w:rPr>
        <w:lastRenderedPageBreak/>
        <w:t>Abstract</w:t>
      </w:r>
      <w:commentRangeEnd w:id="5"/>
      <w:r w:rsidRPr="001668E4">
        <w:rPr>
          <w:rStyle w:val="CommentReference"/>
          <w:rFonts w:ascii="Arial" w:eastAsiaTheme="majorEastAsia" w:hAnsi="Arial" w:cs="Arial"/>
          <w:sz w:val="22"/>
          <w:szCs w:val="22"/>
        </w:rPr>
        <w:commentReference w:id="5"/>
      </w:r>
    </w:p>
    <w:p w14:paraId="09332F11" w14:textId="77777777" w:rsidR="00AB7D70" w:rsidRPr="001668E4" w:rsidRDefault="00AB7D70" w:rsidP="00D03ABD">
      <w:pPr>
        <w:pStyle w:val="NormalWeb"/>
        <w:spacing w:before="0" w:beforeAutospacing="0" w:after="0" w:afterAutospacing="0" w:line="480" w:lineRule="auto"/>
        <w:rPr>
          <w:rFonts w:ascii="Arial" w:hAnsi="Arial" w:cs="Arial"/>
          <w:sz w:val="22"/>
          <w:szCs w:val="22"/>
        </w:rPr>
      </w:pPr>
      <w:r w:rsidRPr="001668E4">
        <w:rPr>
          <w:rStyle w:val="Strong"/>
          <w:rFonts w:ascii="Arial" w:hAnsi="Arial" w:cs="Arial"/>
          <w:sz w:val="22"/>
          <w:szCs w:val="22"/>
        </w:rPr>
        <w:t xml:space="preserve">Background: </w:t>
      </w:r>
      <w:r w:rsidRPr="001668E4">
        <w:rPr>
          <w:rFonts w:ascii="Arial" w:hAnsi="Arial" w:cs="Arial"/>
          <w:sz w:val="22"/>
          <w:szCs w:val="22"/>
        </w:rPr>
        <w:t xml:space="preserve">Recent research suggests that a small set of transdiagnostic vulnerability factors may underlie causes of many psychological symptoms and disorders, as well as comorbid behavioral health problems. Compared with domiciled adults, adults experiencing homelessness are more likely to suffer from anxiety, depression, chronic stress, and drug use. Distress Tolerance (DT) is a transdiagnostic factor that may be particularly relevant to mental and physical health problems among individuals experiencing homelessness. </w:t>
      </w:r>
    </w:p>
    <w:p w14:paraId="49A4430B" w14:textId="5AB58E4D" w:rsidR="00AB7D70" w:rsidRPr="001668E4" w:rsidRDefault="00AB7D70" w:rsidP="00D03ABD">
      <w:pPr>
        <w:pStyle w:val="NormalWeb"/>
        <w:spacing w:before="0" w:beforeAutospacing="0" w:after="0" w:afterAutospacing="0" w:line="480" w:lineRule="auto"/>
        <w:rPr>
          <w:rFonts w:ascii="Arial" w:hAnsi="Arial" w:cs="Arial"/>
          <w:sz w:val="22"/>
          <w:szCs w:val="22"/>
        </w:rPr>
      </w:pPr>
      <w:r w:rsidRPr="001668E4">
        <w:rPr>
          <w:rStyle w:val="Strong"/>
          <w:rFonts w:ascii="Arial" w:hAnsi="Arial" w:cs="Arial"/>
          <w:sz w:val="22"/>
          <w:szCs w:val="22"/>
        </w:rPr>
        <w:t xml:space="preserve">Methods: </w:t>
      </w:r>
      <w:r w:rsidRPr="001668E4">
        <w:rPr>
          <w:rFonts w:ascii="Arial" w:hAnsi="Arial" w:cs="Arial"/>
          <w:sz w:val="22"/>
          <w:szCs w:val="22"/>
        </w:rPr>
        <w:t>This study used baseline data from a randomized controlled trial that tested a novel smartphone-based intervention for recently incarcerated adults experiencing homelessness. A series of linear regressions were conducted to examine relationships between DT subscales (i.e., tolerance, appraisal, regulation, and absorption) and psychosocial variables (e.g., depression, aggression, hostility, anxiety, urban life stress). The subscales measured the participant’s ability to tolerate negative emotional states (tolerance), the participant’s own assessment of distress (appraisal), mechanisms used to cope with distress (regulation)</w:t>
      </w:r>
      <w:r w:rsidR="00642DD1" w:rsidRPr="001668E4">
        <w:rPr>
          <w:rFonts w:ascii="Arial" w:hAnsi="Arial" w:cs="Arial"/>
          <w:sz w:val="22"/>
          <w:szCs w:val="22"/>
        </w:rPr>
        <w:t>,</w:t>
      </w:r>
      <w:r w:rsidRPr="001668E4">
        <w:rPr>
          <w:rFonts w:ascii="Arial" w:hAnsi="Arial" w:cs="Arial"/>
          <w:sz w:val="22"/>
          <w:szCs w:val="22"/>
        </w:rPr>
        <w:t xml:space="preserve"> and the</w:t>
      </w:r>
      <w:r w:rsidR="00642DD1" w:rsidRPr="001668E4">
        <w:rPr>
          <w:rFonts w:ascii="Arial" w:hAnsi="Arial" w:cs="Arial"/>
          <w:sz w:val="22"/>
          <w:szCs w:val="22"/>
        </w:rPr>
        <w:t xml:space="preserve"> </w:t>
      </w:r>
      <w:r w:rsidRPr="001668E4">
        <w:rPr>
          <w:rFonts w:ascii="Arial" w:hAnsi="Arial" w:cs="Arial"/>
          <w:sz w:val="22"/>
          <w:szCs w:val="22"/>
        </w:rPr>
        <w:t xml:space="preserve">level of attention consumed by distress (absorption). All models were adjusted for age, sex, race/ethnicity, education, and duration of homelessness. </w:t>
      </w:r>
    </w:p>
    <w:p w14:paraId="2AAF21EF" w14:textId="77777777" w:rsidR="00AB7D70" w:rsidRPr="001668E4" w:rsidRDefault="00AB7D70" w:rsidP="00D03ABD">
      <w:pPr>
        <w:pStyle w:val="NormalWeb"/>
        <w:spacing w:before="0" w:beforeAutospacing="0" w:after="0" w:afterAutospacing="0" w:line="480" w:lineRule="auto"/>
        <w:rPr>
          <w:rFonts w:ascii="Arial" w:hAnsi="Arial" w:cs="Arial"/>
          <w:sz w:val="22"/>
          <w:szCs w:val="22"/>
        </w:rPr>
      </w:pPr>
      <w:r w:rsidRPr="001668E4">
        <w:rPr>
          <w:rStyle w:val="Strong"/>
          <w:rFonts w:ascii="Arial" w:hAnsi="Arial" w:cs="Arial"/>
          <w:sz w:val="22"/>
          <w:szCs w:val="22"/>
        </w:rPr>
        <w:t xml:space="preserve">Results: </w:t>
      </w:r>
      <w:r w:rsidRPr="001668E4">
        <w:rPr>
          <w:rFonts w:ascii="Arial" w:hAnsi="Arial" w:cs="Arial"/>
          <w:sz w:val="22"/>
          <w:szCs w:val="22"/>
        </w:rPr>
        <w:t>Participants (</w:t>
      </w:r>
      <w:r w:rsidRPr="001668E4">
        <w:rPr>
          <w:rStyle w:val="Emphasis"/>
          <w:rFonts w:ascii="Arial" w:hAnsi="Arial" w:cs="Arial"/>
          <w:sz w:val="22"/>
          <w:szCs w:val="22"/>
        </w:rPr>
        <w:t xml:space="preserve">n </w:t>
      </w:r>
      <w:r w:rsidRPr="001668E4">
        <w:rPr>
          <w:rFonts w:ascii="Arial" w:hAnsi="Arial" w:cs="Arial"/>
          <w:sz w:val="22"/>
          <w:szCs w:val="22"/>
        </w:rPr>
        <w:t>= 244) were predominantly Black/African American (60.7%) and male (86.5%) with a mean age of 40.6 years (</w:t>
      </w:r>
      <w:r w:rsidRPr="001668E4">
        <w:rPr>
          <w:rStyle w:val="Emphasis"/>
          <w:rFonts w:ascii="Arial" w:hAnsi="Arial" w:cs="Arial"/>
          <w:sz w:val="22"/>
          <w:szCs w:val="22"/>
        </w:rPr>
        <w:t>SD =</w:t>
      </w:r>
      <w:r w:rsidRPr="001668E4">
        <w:rPr>
          <w:rFonts w:ascii="Arial" w:hAnsi="Arial" w:cs="Arial"/>
          <w:sz w:val="22"/>
          <w:szCs w:val="22"/>
        </w:rPr>
        <w:t xml:space="preserve"> 11.0). Lower DT Appraisal was significantly associated with higher depression symptoms, anxiety, hostility, and stress. Lower DT Absorption was significantly associated with higher aggression, anxiety, and stress. Similarly, lower DT Tolerance was significantly associated with greater levels of hostility. All but one of the results were consistent with hypotheses (all p &lt; .05). </w:t>
      </w:r>
    </w:p>
    <w:p w14:paraId="2E221C63" w14:textId="22B1EACC" w:rsidR="00642DD1" w:rsidRPr="001668E4" w:rsidRDefault="00AB7D70" w:rsidP="00097F2F">
      <w:pPr>
        <w:pStyle w:val="NormalWeb"/>
        <w:spacing w:before="0" w:beforeAutospacing="0" w:after="0" w:afterAutospacing="0" w:line="480" w:lineRule="auto"/>
        <w:rPr>
          <w:rFonts w:ascii="Arial" w:hAnsi="Arial" w:cs="Arial"/>
          <w:b/>
          <w:bCs/>
          <w:color w:val="000000"/>
          <w:sz w:val="22"/>
          <w:szCs w:val="22"/>
        </w:rPr>
      </w:pPr>
      <w:r w:rsidRPr="001668E4">
        <w:rPr>
          <w:rStyle w:val="Strong"/>
          <w:rFonts w:ascii="Arial" w:hAnsi="Arial" w:cs="Arial"/>
          <w:sz w:val="22"/>
          <w:szCs w:val="22"/>
        </w:rPr>
        <w:t xml:space="preserve">Conclusion: </w:t>
      </w:r>
      <w:r w:rsidRPr="001668E4">
        <w:rPr>
          <w:rFonts w:ascii="Arial" w:hAnsi="Arial" w:cs="Arial"/>
          <w:sz w:val="22"/>
          <w:szCs w:val="22"/>
        </w:rPr>
        <w:t>This research extends previous work and indicates that lower DT, particularly the Appraisal and Absorption subscales, was associated with more depression symptoms, anxiety, hostility, and stress among adults experiencing homelessness</w:t>
      </w:r>
      <w:r w:rsidRPr="001668E4">
        <w:rPr>
          <w:rFonts w:ascii="Arial" w:hAnsi="Arial" w:cs="Arial"/>
          <w:color w:val="000000"/>
          <w:sz w:val="22"/>
          <w:szCs w:val="22"/>
        </w:rPr>
        <w:t xml:space="preserve">. </w:t>
      </w:r>
      <w:r w:rsidRPr="001668E4">
        <w:rPr>
          <w:rFonts w:ascii="Arial" w:hAnsi="Arial" w:cs="Arial"/>
          <w:sz w:val="22"/>
          <w:szCs w:val="22"/>
        </w:rPr>
        <w:t xml:space="preserve">Future research should </w:t>
      </w:r>
      <w:r w:rsidRPr="001668E4">
        <w:rPr>
          <w:rFonts w:ascii="Arial" w:hAnsi="Arial" w:cs="Arial"/>
          <w:color w:val="000000"/>
          <w:sz w:val="22"/>
          <w:szCs w:val="22"/>
        </w:rPr>
        <w:t xml:space="preserve">assess </w:t>
      </w:r>
      <w:r w:rsidRPr="001668E4">
        <w:rPr>
          <w:rFonts w:ascii="Arial" w:hAnsi="Arial" w:cs="Arial"/>
          <w:color w:val="000000"/>
          <w:sz w:val="22"/>
          <w:szCs w:val="22"/>
        </w:rPr>
        <w:lastRenderedPageBreak/>
        <w:t xml:space="preserve">the feasibility of interventions </w:t>
      </w:r>
      <w:r w:rsidR="00B36EDD" w:rsidRPr="001668E4">
        <w:rPr>
          <w:rFonts w:ascii="Arial" w:hAnsi="Arial" w:cs="Arial"/>
          <w:color w:val="000000"/>
          <w:sz w:val="22"/>
          <w:szCs w:val="22"/>
        </w:rPr>
        <w:t>that enhance DT Appraisal and Absorption coping</w:t>
      </w:r>
      <w:r w:rsidR="00B36EDD" w:rsidRPr="001668E4">
        <w:rPr>
          <w:rFonts w:ascii="Arial" w:hAnsi="Arial" w:cs="Arial"/>
          <w:color w:val="000000"/>
          <w:sz w:val="22"/>
          <w:szCs w:val="22"/>
        </w:rPr>
        <w:t xml:space="preserve"> </w:t>
      </w:r>
      <w:r w:rsidRPr="001668E4">
        <w:rPr>
          <w:rFonts w:ascii="Arial" w:hAnsi="Arial" w:cs="Arial"/>
          <w:color w:val="000000"/>
          <w:sz w:val="22"/>
          <w:szCs w:val="22"/>
        </w:rPr>
        <w:t>with individuals experiencing homelessness.</w:t>
      </w:r>
      <w:r w:rsidR="00642DD1" w:rsidRPr="001668E4">
        <w:rPr>
          <w:rFonts w:ascii="Arial" w:hAnsi="Arial" w:cs="Arial"/>
          <w:b/>
          <w:bCs/>
          <w:color w:val="000000"/>
          <w:sz w:val="22"/>
          <w:szCs w:val="22"/>
        </w:rPr>
        <w:br w:type="page"/>
      </w:r>
    </w:p>
    <w:p w14:paraId="0AAA84AF" w14:textId="70EC23B0" w:rsidR="00307A0E" w:rsidRPr="001668E4" w:rsidRDefault="00307A0E" w:rsidP="00307A0E">
      <w:pPr>
        <w:spacing w:after="0" w:line="480" w:lineRule="auto"/>
        <w:rPr>
          <w:rFonts w:ascii="Arial" w:hAnsi="Arial" w:cs="Arial"/>
          <w:b/>
          <w:bCs/>
          <w:color w:val="000000"/>
        </w:rPr>
      </w:pPr>
      <w:r w:rsidRPr="001668E4">
        <w:rPr>
          <w:rFonts w:ascii="Arial" w:hAnsi="Arial" w:cs="Arial"/>
          <w:b/>
          <w:bCs/>
          <w:color w:val="000000"/>
        </w:rPr>
        <w:lastRenderedPageBreak/>
        <w:t>Introduction</w:t>
      </w:r>
    </w:p>
    <w:p w14:paraId="4AB0E180" w14:textId="2CA246D9" w:rsidR="00307A0E" w:rsidRPr="001668E4" w:rsidRDefault="00307A0E" w:rsidP="00307A0E">
      <w:pPr>
        <w:spacing w:after="0" w:line="480" w:lineRule="auto"/>
        <w:ind w:firstLine="720"/>
        <w:rPr>
          <w:rFonts w:ascii="Arial" w:hAnsi="Arial" w:cs="Arial"/>
          <w:color w:val="000000"/>
        </w:rPr>
      </w:pPr>
      <w:r w:rsidRPr="001668E4">
        <w:rPr>
          <w:rFonts w:ascii="Arial" w:hAnsi="Arial" w:cs="Arial"/>
          <w:color w:val="000000"/>
        </w:rPr>
        <w:t>The number of adults experiencing homelessness in the United States (US) remains high</w:t>
      </w:r>
      <w:r w:rsidR="009A57FB" w:rsidRPr="001668E4">
        <w:rPr>
          <w:rFonts w:ascii="Arial" w:hAnsi="Arial" w:cs="Arial"/>
          <w:color w:val="000000"/>
        </w:rPr>
        <w:t xml:space="preserve"> </w:t>
      </w:r>
      <w:r w:rsidR="009A57FB" w:rsidRPr="001668E4">
        <w:rPr>
          <w:rFonts w:ascii="Arial" w:hAnsi="Arial" w:cs="Arial"/>
          <w:color w:val="000000"/>
        </w:rPr>
        <w:fldChar w:fldCharType="begin"/>
      </w:r>
      <w:r w:rsidR="00DB1E15" w:rsidRPr="001668E4">
        <w:rPr>
          <w:rFonts w:ascii="Arial" w:hAnsi="Arial" w:cs="Arial"/>
          <w:color w:val="000000"/>
        </w:rPr>
        <w:instrText xml:space="preserve"> ADDIN EN.CITE &lt;EndNote&gt;&lt;Cite&gt;&lt;Author&gt;Baggett&lt;/Author&gt;&lt;Year&gt;2018&lt;/Year&gt;&lt;RecNum&gt;40&lt;/RecNum&gt;&lt;DisplayText&gt;[1]&lt;/DisplayText&gt;&lt;record&gt;&lt;rec-number&gt;40&lt;/rec-number&gt;&lt;foreign-keys&gt;&lt;key app="EN" db-id="p5tzt9e0nvs2apezdzlxp008z2dvepa025wv" timestamp="1613336705" guid="23ce337e-a4b8-4a93-a9bd-c28114e68b71"&gt;40&lt;/key&gt;&lt;/foreign-keys&gt;&lt;ref-type name="Journal Article"&gt;17&lt;/ref-type&gt;&lt;contributors&gt;&lt;authors&gt;&lt;author&gt;Baggett, Travis P.&lt;/author&gt;&lt;author&gt;Liauw, Samantha S.&lt;/author&gt;&lt;author&gt;Hwang, Stephen W.&lt;/author&gt;&lt;/authors&gt;&lt;/contributors&gt;&lt;titles&gt;&lt;title&gt;Cardiovascular Disease and Homelessness&lt;/title&gt;&lt;secondary-title&gt;Journal of the American College of Cardiology.&lt;/secondary-title&gt;&lt;/titles&gt;&lt;periodical&gt;&lt;full-title&gt;Journal of the American College of Cardiology.&lt;/full-title&gt;&lt;/periodical&gt;&lt;pages&gt;2585-2597&lt;/pages&gt;&lt;volume&gt;71&lt;/volume&gt;&lt;number&gt;22&lt;/number&gt;&lt;dates&gt;&lt;year&gt;2018&lt;/year&gt;&lt;/dates&gt;&lt;pub-location&gt;[New York, N.Y.] :&lt;/pub-location&gt;&lt;isbn&gt;0735-1097&lt;/isbn&gt;&lt;urls&gt;&lt;/urls&gt;&lt;electronic-resource-num&gt;10.1016/j.jacc.2018.02.077&lt;/electronic-resource-num&gt;&lt;/record&gt;&lt;/Cite&gt;&lt;/EndNote&gt;</w:instrText>
      </w:r>
      <w:r w:rsidR="009A57FB" w:rsidRPr="001668E4">
        <w:rPr>
          <w:rFonts w:ascii="Arial" w:hAnsi="Arial" w:cs="Arial"/>
          <w:color w:val="000000"/>
        </w:rPr>
        <w:fldChar w:fldCharType="separate"/>
      </w:r>
      <w:r w:rsidR="009A57FB" w:rsidRPr="001668E4">
        <w:rPr>
          <w:rFonts w:ascii="Arial" w:hAnsi="Arial" w:cs="Arial"/>
          <w:noProof/>
          <w:color w:val="000000"/>
        </w:rPr>
        <w:t>[1]</w:t>
      </w:r>
      <w:r w:rsidR="009A57FB" w:rsidRPr="001668E4">
        <w:rPr>
          <w:rFonts w:ascii="Arial" w:hAnsi="Arial" w:cs="Arial"/>
          <w:color w:val="000000"/>
        </w:rPr>
        <w:fldChar w:fldCharType="end"/>
      </w:r>
      <w:r w:rsidR="009A57FB" w:rsidRPr="001668E4">
        <w:rPr>
          <w:rFonts w:ascii="Arial" w:hAnsi="Arial" w:cs="Arial"/>
          <w:color w:val="000000"/>
        </w:rPr>
        <w:t>.</w:t>
      </w:r>
      <w:r w:rsidRPr="001668E4">
        <w:rPr>
          <w:rFonts w:ascii="Arial" w:hAnsi="Arial" w:cs="Arial"/>
          <w:color w:val="000000"/>
        </w:rPr>
        <w:t xml:space="preserve"> In 2019, an estimated 568,000 people experienced homelessness on any given night in the US</w:t>
      </w:r>
      <w:r w:rsidR="009A57FB" w:rsidRPr="001668E4">
        <w:rPr>
          <w:rFonts w:ascii="Arial" w:hAnsi="Arial" w:cs="Arial"/>
          <w:color w:val="000000"/>
        </w:rPr>
        <w:t xml:space="preserve"> </w:t>
      </w:r>
      <w:r w:rsidR="009A57FB" w:rsidRPr="001668E4">
        <w:rPr>
          <w:rFonts w:ascii="Arial" w:hAnsi="Arial" w:cs="Arial"/>
          <w:color w:val="000000"/>
        </w:rPr>
        <w:fldChar w:fldCharType="begin"/>
      </w:r>
      <w:r w:rsidR="00DB1E15" w:rsidRPr="001668E4">
        <w:rPr>
          <w:rFonts w:ascii="Arial" w:hAnsi="Arial" w:cs="Arial"/>
          <w:color w:val="000000"/>
        </w:rPr>
        <w:instrText xml:space="preserve"> ADDIN EN.CITE &lt;EndNote&gt;&lt;Cite&gt;&lt;Author&gt;Henry&lt;/Author&gt;&lt;Year&gt;2020&lt;/Year&gt;&lt;RecNum&gt;32&lt;/RecNum&gt;&lt;DisplayText&gt;[2]&lt;/DisplayText&gt;&lt;record&gt;&lt;rec-number&gt;32&lt;/rec-number&gt;&lt;foreign-keys&gt;&lt;key app="EN" db-id="p5tzt9e0nvs2apezdzlxp008z2dvepa025wv" timestamp="1613336705" guid="ad6d7242-5f21-4720-bedf-bc14f95982f5"&gt;32&lt;/key&gt;&lt;/foreign-keys&gt;&lt;ref-type name="Web Page"&gt;12&lt;/ref-type&gt;&lt;contributors&gt;&lt;authors&gt;&lt;author&gt;Henry, Meghan&lt;/author&gt;&lt;author&gt;Watt, Rian&lt;/author&gt;&lt;author&gt;Mahathey, Anna&lt;/author&gt;&lt;author&gt;Ouellette, Jillian&lt;/author&gt;&lt;author&gt;Sitler, Aubrey&lt;/author&gt;&lt;author&gt;Abt Associates&lt;/author&gt;&lt;/authors&gt;&lt;/contributors&gt;&lt;titles&gt;&lt;title&gt;&lt;style face="italic" font="default" size="100%"&gt;The 2019 Annual Homeless Assessment Report (AHAR) to Congress&lt;/style&gt;&lt;/title&gt;&lt;/titles&gt;&lt;dates&gt;&lt;year&gt;2020&lt;/year&gt;&lt;/dates&gt;&lt;pub-location&gt;MA, USA&lt;/pub-location&gt;&lt;publisher&gt;The US  Department of Housing and Urban Development, Office of Community Planning and Development &lt;/publisher&gt;&lt;urls&gt;&lt;/urls&gt;&lt;/record&gt;&lt;/Cite&gt;&lt;/EndNote&gt;</w:instrText>
      </w:r>
      <w:r w:rsidR="009A57FB" w:rsidRPr="001668E4">
        <w:rPr>
          <w:rFonts w:ascii="Arial" w:hAnsi="Arial" w:cs="Arial"/>
          <w:color w:val="000000"/>
        </w:rPr>
        <w:fldChar w:fldCharType="separate"/>
      </w:r>
      <w:r w:rsidR="009A57FB" w:rsidRPr="001668E4">
        <w:rPr>
          <w:rFonts w:ascii="Arial" w:hAnsi="Arial" w:cs="Arial"/>
          <w:noProof/>
          <w:color w:val="000000"/>
        </w:rPr>
        <w:t>[2]</w:t>
      </w:r>
      <w:r w:rsidR="009A57FB" w:rsidRPr="001668E4">
        <w:rPr>
          <w:rFonts w:ascii="Arial" w:hAnsi="Arial" w:cs="Arial"/>
          <w:color w:val="000000"/>
        </w:rPr>
        <w:fldChar w:fldCharType="end"/>
      </w:r>
      <w:r w:rsidR="009A57FB" w:rsidRPr="001668E4">
        <w:rPr>
          <w:rFonts w:ascii="Arial" w:hAnsi="Arial" w:cs="Arial"/>
          <w:color w:val="000000"/>
        </w:rPr>
        <w:t>.</w:t>
      </w:r>
      <w:r w:rsidRPr="001668E4">
        <w:rPr>
          <w:rFonts w:ascii="Arial" w:hAnsi="Arial" w:cs="Arial"/>
          <w:color w:val="000000"/>
        </w:rPr>
        <w:t xml:space="preserve"> Adults experiencing homelessness are more likely to suffer from anxiety, depression, chronic stress, and drug and alcohol abuse compared with domiciled adults</w:t>
      </w:r>
      <w:r w:rsidR="009A57FB" w:rsidRPr="001668E4">
        <w:rPr>
          <w:rFonts w:ascii="Arial" w:hAnsi="Arial" w:cs="Arial"/>
          <w:color w:val="000000"/>
        </w:rPr>
        <w:t xml:space="preserve"> </w:t>
      </w:r>
      <w:r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&lt;EndNote&gt;&lt;Cite&gt;&lt;Author&gt;Baggett&lt;/Author&gt;&lt;Year&gt;2018&lt;/Year&gt;&lt;RecNum&gt;40&lt;/RecNum&gt;&lt;DisplayText&gt;[1, 3]&lt;/DisplayText&gt;&lt;record&gt;&lt;rec-number&gt;40&lt;/rec-number&gt;&lt;foreign-keys&gt;&lt;key app="EN" db-id="p5tzt9e0nvs2apezdzlxp008z2dvepa025wv" timestamp="1613336705" guid="23ce337e-a4b8-4a93-a9bd-c28114e68b71"&gt;40&lt;/key&gt;&lt;/foreign-keys&gt;&lt;ref-type name="Journal Article"&gt;17&lt;/ref-type&gt;&lt;contributors&gt;&lt;authors&gt;&lt;author&gt;Baggett, Travis P.&lt;/author&gt;&lt;author&gt;Liauw, Samantha S.&lt;/author&gt;&lt;author&gt;Hwang, Stephen W.&lt;/author&gt;&lt;/authors&gt;&lt;/contributors&gt;&lt;titles&gt;&lt;title&gt;Cardiovascular Disease and Homelessness&lt;/title&gt;&lt;secondary-title&gt;Journal of the American College of Cardiology.&lt;/secondary-title&gt;&lt;/titles&gt;&lt;periodical&gt;&lt;full-title&gt;Journal of the American College of Cardiology.&lt;/full-title&gt;&lt;/periodical&gt;&lt;pages&gt;2585-2597&lt;/pages&gt;&lt;volume&gt;71&lt;/volume&gt;&lt;number&gt;22&lt;/number&gt;&lt;dates&gt;&lt;year&gt;2018&lt;/year&gt;&lt;/dates&gt;&lt;pub-location&gt;[New York, N.Y.] :&lt;/pub-location&gt;&lt;isbn&gt;0735-1097&lt;/isbn&gt;&lt;urls&gt;&lt;/urls&gt;&lt;electronic-resource-num&gt;10.1016/j.jacc.2018.02.077&lt;/electronic-resource-num&gt;&lt;/record&gt;&lt;/Cite&gt;&lt;Cite&gt;&lt;Author&gt;Businelle&lt;/Author&gt;&lt;Year&gt;2013&lt;/Year&gt;&lt;RecNum&gt;83&lt;/RecNum&gt;&lt;record&gt;&lt;rec-number&gt;83&lt;/rec-number&gt;&lt;foreign-keys&gt;&lt;key app="EN" db-id="p5tzt9e0nvs2apezdzlxp008z2dvepa025wv" timestamp="1635537861" guid="75dbc13f-a5ba-41c6-8fea-7f888a72c4af"&gt;83&lt;/key&gt;&lt;/foreign-keys&gt;&lt;ref-type name="Journal Article"&gt;17&lt;/ref-type&gt;&lt;contributors&gt;&lt;authors&gt;&lt;author&gt;M. S. Businelle&lt;/author&gt;&lt;/authors&gt;&lt;/contributors&gt;&lt;titles&gt;&lt;title&gt;Comparing homeless smokers to economically disadvantaged domiciled smokers&lt;/title&gt;&lt;secondary-title&gt;American journal of public health : JPH /&lt;/secondary-title&gt;&lt;/titles&gt;&lt;periodical&gt;&lt;full-title&gt;American journal of public health : JPH /&lt;/full-title&gt;&lt;/periodical&gt;&lt;pages&gt;218&lt;/pages&gt;&lt;volume&gt;103&lt;/volume&gt;&lt;number&gt;S2&lt;/number&gt;&lt;dates&gt;&lt;year&gt;2013&lt;/year&gt;&lt;/dates&gt;&lt;pub-location&gt;New York, N.Y. :&lt;/pub-location&gt;&lt;isbn&gt;0090-0036&lt;/isbn&gt;&lt;urls&gt;&lt;/urls&gt;&lt;/record&gt;&lt;/Cite&gt;&lt;/EndNote&gt;</w:instrText>
      </w:r>
      <w:r w:rsidRPr="001668E4">
        <w:rPr>
          <w:rFonts w:ascii="Arial" w:hAnsi="Arial" w:cs="Arial"/>
          <w:color w:val="000000"/>
        </w:rPr>
        <w:fldChar w:fldCharType="separate"/>
      </w:r>
      <w:r w:rsidR="002C52FC" w:rsidRPr="001668E4">
        <w:rPr>
          <w:rFonts w:ascii="Arial" w:hAnsi="Arial" w:cs="Arial"/>
          <w:noProof/>
          <w:color w:val="000000"/>
        </w:rPr>
        <w:t>[1, 3]</w:t>
      </w:r>
      <w:r w:rsidRPr="001668E4">
        <w:rPr>
          <w:rFonts w:ascii="Arial" w:hAnsi="Arial" w:cs="Arial"/>
          <w:color w:val="000000"/>
        </w:rPr>
        <w:fldChar w:fldCharType="end"/>
      </w:r>
      <w:r w:rsidR="009A57FB" w:rsidRPr="001668E4">
        <w:rPr>
          <w:rFonts w:ascii="Arial" w:hAnsi="Arial" w:cs="Arial"/>
          <w:color w:val="000000"/>
        </w:rPr>
        <w:t xml:space="preserve">. </w:t>
      </w:r>
      <w:r w:rsidRPr="001668E4">
        <w:rPr>
          <w:rFonts w:ascii="Arial" w:hAnsi="Arial" w:cs="Arial"/>
          <w:color w:val="000000"/>
        </w:rPr>
        <w:t xml:space="preserve">Additionally, compared to domiciled adults, </w:t>
      </w:r>
      <w:bookmarkStart w:id="6" w:name="_Hlk73173248"/>
      <w:r w:rsidRPr="001668E4">
        <w:rPr>
          <w:rFonts w:ascii="Arial" w:hAnsi="Arial" w:cs="Arial"/>
          <w:color w:val="000000"/>
        </w:rPr>
        <w:t xml:space="preserve">adults experiencing homelessness </w:t>
      </w:r>
      <w:bookmarkEnd w:id="6"/>
      <w:r w:rsidRPr="001668E4">
        <w:rPr>
          <w:rFonts w:ascii="Arial" w:hAnsi="Arial" w:cs="Arial"/>
          <w:color w:val="000000"/>
        </w:rPr>
        <w:t>have a shorter life expectancy due to difficulties accessing health care, medication non-adherence, and compromised immune systems, as well as non-emergency medical issues that go untreated</w:t>
      </w:r>
      <w:r w:rsidR="009A57FB" w:rsidRPr="001668E4">
        <w:rPr>
          <w:rFonts w:ascii="Arial" w:hAnsi="Arial" w:cs="Arial"/>
          <w:color w:val="000000"/>
        </w:rPr>
        <w:t xml:space="preserve"> </w:t>
      </w:r>
      <w:r w:rsidR="009A57FB" w:rsidRPr="001668E4">
        <w:rPr>
          <w:rFonts w:ascii="Arial" w:hAnsi="Arial" w:cs="Arial"/>
          <w:color w:val="000000"/>
        </w:rPr>
        <w:fldChar w:fldCharType="begin">
          <w:fldData xml:space="preserve">PEVuZE5vdGU+PENpdGU+PEF1dGhvcj5GbGVpc2NoPC9BdXRob3I+PFllYXI+MjAxNzwvWWVhcj48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</w:fldData>
        </w:fldChar>
      </w:r>
      <w:r w:rsidR="00695284" w:rsidRPr="001668E4">
        <w:rPr>
          <w:rFonts w:ascii="Arial" w:hAnsi="Arial" w:cs="Arial"/>
          <w:color w:val="000000"/>
        </w:rPr>
        <w:instrText xml:space="preserve"> ADDIN EN.CITE </w:instrText>
      </w:r>
      <w:r w:rsidR="00695284" w:rsidRPr="001668E4">
        <w:rPr>
          <w:rFonts w:ascii="Arial" w:hAnsi="Arial" w:cs="Arial"/>
          <w:color w:val="000000"/>
        </w:rPr>
        <w:fldChar w:fldCharType="begin">
          <w:fldData xml:space="preserve">PEVuZE5vdGU+PENpdGU+PEF1dGhvcj5GbGVpc2NoPC9BdXRob3I+PFllYXI+MjAxNzwvWWVhcj48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</w:fldData>
        </w:fldChar>
      </w:r>
      <w:r w:rsidR="00695284" w:rsidRPr="001668E4">
        <w:rPr>
          <w:rFonts w:ascii="Arial" w:hAnsi="Arial" w:cs="Arial"/>
          <w:color w:val="000000"/>
        </w:rPr>
        <w:instrText xml:space="preserve"> ADDIN EN.CITE.DATA </w:instrText>
      </w:r>
      <w:r w:rsidR="00695284" w:rsidRPr="001668E4">
        <w:rPr>
          <w:rFonts w:ascii="Arial" w:hAnsi="Arial" w:cs="Arial"/>
          <w:color w:val="000000"/>
        </w:rPr>
      </w:r>
      <w:r w:rsidR="00695284" w:rsidRPr="001668E4">
        <w:rPr>
          <w:rFonts w:ascii="Arial" w:hAnsi="Arial" w:cs="Arial"/>
          <w:color w:val="000000"/>
        </w:rPr>
        <w:fldChar w:fldCharType="end"/>
      </w:r>
      <w:r w:rsidR="009A57FB" w:rsidRPr="001668E4">
        <w:rPr>
          <w:rFonts w:ascii="Arial" w:hAnsi="Arial" w:cs="Arial"/>
          <w:color w:val="000000"/>
        </w:rPr>
      </w:r>
      <w:r w:rsidR="009A57FB" w:rsidRPr="001668E4">
        <w:rPr>
          <w:rFonts w:ascii="Arial" w:hAnsi="Arial" w:cs="Arial"/>
          <w:color w:val="000000"/>
        </w:rPr>
        <w:fldChar w:fldCharType="separate"/>
      </w:r>
      <w:r w:rsidR="00695284" w:rsidRPr="001668E4">
        <w:rPr>
          <w:rFonts w:ascii="Arial" w:hAnsi="Arial" w:cs="Arial"/>
          <w:noProof/>
          <w:color w:val="000000"/>
        </w:rPr>
        <w:t>[4-6]</w:t>
      </w:r>
      <w:r w:rsidR="009A57FB" w:rsidRPr="001668E4">
        <w:rPr>
          <w:rFonts w:ascii="Arial" w:hAnsi="Arial" w:cs="Arial"/>
          <w:color w:val="000000"/>
        </w:rPr>
        <w:fldChar w:fldCharType="end"/>
      </w:r>
      <w:r w:rsidR="002C52FC" w:rsidRPr="001668E4">
        <w:rPr>
          <w:rFonts w:ascii="Arial" w:hAnsi="Arial" w:cs="Arial"/>
          <w:color w:val="000000"/>
        </w:rPr>
        <w:t>.</w:t>
      </w:r>
    </w:p>
    <w:p w14:paraId="7EC7C09D" w14:textId="009B5AB0" w:rsidR="00307A0E" w:rsidRPr="001668E4" w:rsidRDefault="00307A0E" w:rsidP="00307A0E">
      <w:pPr>
        <w:spacing w:after="0" w:line="480" w:lineRule="auto"/>
        <w:ind w:firstLine="720"/>
        <w:rPr>
          <w:rFonts w:ascii="Arial" w:hAnsi="Arial" w:cs="Arial"/>
          <w:color w:val="000000"/>
        </w:rPr>
      </w:pPr>
      <w:r w:rsidRPr="001668E4">
        <w:rPr>
          <w:rFonts w:ascii="Arial" w:hAnsi="Arial" w:cs="Arial"/>
        </w:rPr>
        <w:t>Recent work in psychopathology research posits that the underlying cause of many forms of emotional symptoms and disorders, as well as their comorbidity with behavioral health problems, may be underpinned by a smaller set of transdiagnostic vulnerability processes</w:t>
      </w:r>
      <w:r w:rsidRPr="001668E4">
        <w:rPr>
          <w:rFonts w:ascii="Arial" w:hAnsi="Arial" w:cs="Arial"/>
          <w:lang w:eastAsia="yo-NG"/>
        </w:rPr>
        <w:t xml:space="preserve"> </w:t>
      </w:r>
      <w:r w:rsidRPr="001668E4">
        <w:rPr>
          <w:rFonts w:ascii="Arial" w:hAnsi="Arial" w:cs="Arial"/>
          <w:lang w:eastAsia="yo-NG"/>
        </w:rPr>
        <w:fldChar w:fldCharType="begin"/>
      </w:r>
      <w:r w:rsidR="00695284" w:rsidRPr="001668E4">
        <w:rPr>
          <w:rFonts w:ascii="Arial" w:hAnsi="Arial" w:cs="Arial"/>
          <w:lang w:eastAsia="yo-NG"/>
        </w:rPr>
        <w:instrText xml:space="preserve"> ADDIN EN.CITE &lt;EndNote&gt;&lt;Cite&gt;&lt;Author&gt;Dozois&lt;/Author&gt;&lt;Year&gt;2009&lt;/Year&gt;&lt;RecNum&gt;56&lt;/RecNum&gt;&lt;DisplayText&gt;[7]&lt;/DisplayText&gt;&lt;record&gt;&lt;rec-number&gt;56&lt;/rec-number&gt;&lt;foreign-keys&gt;&lt;key app="EN" db-id="p5tzt9e0nvs2apezdzlxp008z2dvepa025wv" timestamp="1615500907" guid="b4bc1b22-742a-42d0-b059-a692b9ce91bf"&gt;56&lt;/key&gt;&lt;/foreign-keys&gt;&lt;ref-type name="Journal Article"&gt;17&lt;/ref-type&gt;&lt;contributors&gt;&lt;authors&gt;&lt;author&gt;Dozois, D. J.&lt;/author&gt;&lt;author&gt;Seeds, P. M.&lt;/author&gt;&lt;author&gt;Collins, K. A.&lt;/author&gt;&lt;/authors&gt;&lt;/contributors&gt;&lt;titles&gt;&lt;title&gt;Transdiagnostic approaches to the prevention of&amp;#xD;depression and anxiety.&lt;/title&gt;&lt;secondary-title&gt;Journal of Cognitive Psychotherapy&lt;/secondary-title&gt;&lt;/titles&gt;&lt;periodical&gt;&lt;full-title&gt;Journal of Cognitive Psychotherapy&lt;/full-title&gt;&lt;/periodical&gt;&lt;pages&gt;44-59&lt;/pages&gt;&lt;volume&gt;23&lt;/volume&gt;&lt;number&gt;1&lt;/number&gt;&lt;dates&gt;&lt;year&gt;2009&lt;/year&gt;&lt;/dates&gt;&lt;urls&gt;&lt;related-urls&gt;&lt;url&gt;https://doi.org/10.1891/0889-8391.23.1.44&lt;/url&gt;&lt;/related-urls&gt;&lt;/urls&gt;&lt;/record&gt;&lt;/Cite&gt;&lt;/EndNote&gt;</w:instrText>
      </w:r>
      <w:r w:rsidRPr="001668E4">
        <w:rPr>
          <w:rFonts w:ascii="Arial" w:hAnsi="Arial" w:cs="Arial"/>
          <w:lang w:eastAsia="yo-NG"/>
        </w:rPr>
        <w:fldChar w:fldCharType="separate"/>
      </w:r>
      <w:r w:rsidR="00695284" w:rsidRPr="001668E4">
        <w:rPr>
          <w:rFonts w:ascii="Arial" w:hAnsi="Arial" w:cs="Arial"/>
          <w:noProof/>
          <w:lang w:eastAsia="yo-NG"/>
        </w:rPr>
        <w:t>[7]</w:t>
      </w:r>
      <w:r w:rsidRPr="001668E4">
        <w:rPr>
          <w:rFonts w:ascii="Arial" w:hAnsi="Arial" w:cs="Arial"/>
          <w:lang w:eastAsia="yo-NG"/>
        </w:rPr>
        <w:fldChar w:fldCharType="end"/>
      </w:r>
      <w:r w:rsidR="008B6E7D" w:rsidRPr="001668E4">
        <w:rPr>
          <w:rFonts w:ascii="Arial" w:hAnsi="Arial" w:cs="Arial"/>
          <w:lang w:eastAsia="yo-NG"/>
        </w:rPr>
        <w:t xml:space="preserve">. </w:t>
      </w:r>
      <w:r w:rsidRPr="001668E4">
        <w:rPr>
          <w:rFonts w:ascii="Arial" w:hAnsi="Arial" w:cs="Arial"/>
          <w:lang w:eastAsia="yo-NG"/>
        </w:rPr>
        <w:t xml:space="preserve">Distress Tolerance (DT) is </w:t>
      </w:r>
      <w:r w:rsidRPr="001668E4">
        <w:rPr>
          <w:rFonts w:ascii="Arial" w:hAnsi="Arial" w:cs="Arial"/>
        </w:rPr>
        <w:t>a transdiagnostic factor that may be particularly relevant to adverse emotional and physical health problems among persons experiencing homelessness</w:t>
      </w:r>
      <w:r w:rsidR="009A57FB" w:rsidRPr="001668E4">
        <w:rPr>
          <w:rFonts w:ascii="Arial" w:hAnsi="Arial" w:cs="Arial"/>
        </w:rPr>
        <w:t xml:space="preserve"> </w:t>
      </w:r>
      <w:r w:rsidRPr="001668E4">
        <w:rPr>
          <w:rFonts w:ascii="Arial" w:hAnsi="Arial" w:cs="Arial"/>
        </w:rPr>
        <w:fldChar w:fldCharType="begin"/>
      </w:r>
      <w:r w:rsidR="00695284" w:rsidRPr="001668E4">
        <w:rPr>
          <w:rFonts w:ascii="Arial" w:hAnsi="Arial" w:cs="Arial"/>
        </w:rPr>
        <w:instrText xml:space="preserve"> ADDIN EN.CITE &lt;EndNote&gt;&lt;Cite&gt;&lt;Author&gt;Mj&lt;/Author&gt;&lt;Year&gt;2010&lt;/Year&gt;&lt;RecNum&gt;9&lt;/RecNum&gt;&lt;DisplayText&gt;[8]&lt;/DisplayText&gt;&lt;record&gt;&lt;rec-number&gt;9&lt;/rec-number&gt;&lt;foreign-keys&gt;&lt;key app="EN" db-id="p5tzt9e0nvs2apezdzlxp008z2dvepa025wv" timestamp="1605127619" guid="e27179d1-a94f-41ec-a061-31ab891ce8b6"&gt;9&lt;/key&gt;&lt;/foreign-keys&gt;&lt;ref-type name="Journal Article"&gt;17&lt;/ref-type&gt;&lt;contributors&gt;&lt;authors&gt;&lt;author&gt;Mj, Zvolensky&lt;/author&gt;&lt;/authors&gt;&lt;/contributors&gt;&lt;titles&gt;&lt;title&gt;Distress tolerance: Theory, measurement, and relations to psychopathology&lt;/title&gt;&lt;secondary-title&gt;Current directions in psychological science.&lt;/secondary-title&gt;&lt;short-title&gt;Distress tolerance: Theory, measurement, and relations to psychopathology&lt;/short-title&gt;&lt;/titles&gt;&lt;periodical&gt;&lt;full-title&gt;Current directions in psychological science.&lt;/full-title&gt;&lt;/periodical&gt;&lt;pages&gt;406&lt;/pages&gt;&lt;volume&gt;19&lt;/volume&gt;&lt;number&gt;6&lt;/number&gt;&lt;dates&gt;&lt;year&gt;2010&lt;/year&gt;&lt;/dates&gt;&lt;isbn&gt;0963-7214&lt;/isbn&gt;&lt;urls&gt;&lt;/urls&gt;&lt;electronic-resource-num&gt;10.1177/0963721410388642&lt;/electronic-resource-num&gt;&lt;/record&gt;&lt;/Cite&gt;&lt;/EndNote&gt;</w:instrText>
      </w:r>
      <w:r w:rsidRPr="001668E4">
        <w:rPr>
          <w:rFonts w:ascii="Arial" w:hAnsi="Arial" w:cs="Arial"/>
        </w:rPr>
        <w:fldChar w:fldCharType="separate"/>
      </w:r>
      <w:r w:rsidR="00695284" w:rsidRPr="001668E4">
        <w:rPr>
          <w:rFonts w:ascii="Arial" w:hAnsi="Arial" w:cs="Arial"/>
          <w:noProof/>
        </w:rPr>
        <w:t>[8]</w:t>
      </w:r>
      <w:r w:rsidRPr="001668E4">
        <w:rPr>
          <w:rFonts w:ascii="Arial" w:hAnsi="Arial" w:cs="Arial"/>
        </w:rPr>
        <w:fldChar w:fldCharType="end"/>
      </w:r>
      <w:r w:rsidR="009A57FB" w:rsidRPr="001668E4">
        <w:rPr>
          <w:rFonts w:ascii="Arial" w:hAnsi="Arial" w:cs="Arial"/>
        </w:rPr>
        <w:t>.</w:t>
      </w:r>
      <w:r w:rsidRPr="001668E4">
        <w:rPr>
          <w:rFonts w:ascii="Arial" w:hAnsi="Arial" w:cs="Arial"/>
        </w:rPr>
        <w:t xml:space="preserve"> DT is defined as one’s perceived or behavioral capacity to withstand distress related to affective, cognitive, and/or physical states</w:t>
      </w:r>
      <w:r w:rsidR="009A57FB" w:rsidRPr="001668E4">
        <w:rPr>
          <w:rFonts w:ascii="Arial" w:hAnsi="Arial" w:cs="Arial"/>
        </w:rPr>
        <w:t xml:space="preserve"> </w:t>
      </w:r>
      <w:r w:rsidRPr="001668E4">
        <w:rPr>
          <w:rFonts w:ascii="Arial" w:hAnsi="Arial" w:cs="Arial"/>
        </w:rPr>
        <w:fldChar w:fldCharType="begin"/>
      </w:r>
      <w:r w:rsidR="00695284" w:rsidRPr="001668E4">
        <w:rPr>
          <w:rFonts w:ascii="Arial" w:hAnsi="Arial" w:cs="Arial"/>
        </w:rPr>
        <w:instrText xml:space="preserve"> ADDIN EN.CITE &lt;EndNote&gt;&lt;Cite&gt;&lt;Author&gt;Simons&lt;/Author&gt;&lt;Year&gt;2005&lt;/Year&gt;&lt;RecNum&gt;50&lt;/RecNum&gt;&lt;DisplayText&gt;[8, 9]&lt;/DisplayText&gt;&lt;record&gt;&lt;rec-number&gt;50&lt;/rec-number&gt;&lt;foreign-keys&gt;&lt;key app="EN" db-id="p5tzt9e0nvs2apezdzlxp008z2dvepa025wv" timestamp="1614032592" guid="b1b5d5b4-b01a-40d6-b7dc-6ed545bacc96"&gt;50&lt;/key&gt;&lt;/foreign-keys&gt;&lt;ref-type name="Generic"&gt;13&lt;/ref-type&gt;&lt;contributors&gt;&lt;authors&gt;&lt;author&gt;Simons, JS&lt;/author&gt;&lt;author&gt;Gaher, RM&lt;/author&gt;&lt;/authors&gt;&lt;/contributors&gt;&lt;titles&gt;&lt;title&gt;The distress tolerance scale: Development and validation of a self-report measure.&lt;/title&gt;&lt;/titles&gt;&lt;pages&gt;83-102&lt;/pages&gt;&lt;volume&gt;29&lt;/volume&gt;&lt;dates&gt;&lt;year&gt;2005&lt;/year&gt;&lt;/dates&gt;&lt;publisher&gt;Motivation and Emotion&lt;/publisher&gt;&lt;urls&gt;&lt;/urls&gt;&lt;/record&gt;&lt;/Cite&gt;&lt;Cite&gt;&lt;Author&gt;Mj&lt;/Author&gt;&lt;Year&gt;2010&lt;/Year&gt;&lt;RecNum&gt;9&lt;/RecNum&gt;&lt;record&gt;&lt;rec-number&gt;9&lt;/rec-number&gt;&lt;foreign-keys&gt;&lt;key app="EN" db-id="p5tzt9e0nvs2apezdzlxp008z2dvepa025wv" timestamp="1605127619" guid="e27179d1-a94f-41ec-a061-31ab891ce8b6"&gt;9&lt;/key&gt;&lt;/foreign-keys&gt;&lt;ref-type name="Journal Article"&gt;17&lt;/ref-type&gt;&lt;contributors&gt;&lt;authors&gt;&lt;author&gt;Mj, Zvolensky&lt;/author&gt;&lt;/authors&gt;&lt;/contributors&gt;&lt;titles&gt;&lt;title&gt;Distress tolerance: Theory, measurement, and relations to psychopathology&lt;/title&gt;&lt;secondary-title&gt;Current directions in psychological science.&lt;/secondary-title&gt;&lt;short-title&gt;Distress tolerance: Theory, measurement, and relations to psychopathology&lt;/short-title&gt;&lt;/titles&gt;&lt;periodical&gt;&lt;full-title&gt;Current directions in psychological science.&lt;/full-title&gt;&lt;/periodical&gt;&lt;pages&gt;406&lt;/pages&gt;&lt;volume&gt;19&lt;/volume&gt;&lt;number&gt;6&lt;/number&gt;&lt;dates&gt;&lt;year&gt;2010&lt;/year&gt;&lt;/dates&gt;&lt;isbn&gt;0963-7214&lt;/isbn&gt;&lt;urls&gt;&lt;/urls&gt;&lt;electronic-resource-num&gt;10.1177/0963721410388642&lt;/electronic-resource-num&gt;&lt;/record&gt;&lt;/Cite&gt;&lt;/EndNote&gt;</w:instrText>
      </w:r>
      <w:r w:rsidRPr="001668E4">
        <w:rPr>
          <w:rFonts w:ascii="Arial" w:hAnsi="Arial" w:cs="Arial"/>
        </w:rPr>
        <w:fldChar w:fldCharType="separate"/>
      </w:r>
      <w:r w:rsidR="00695284" w:rsidRPr="001668E4">
        <w:rPr>
          <w:rFonts w:ascii="Arial" w:hAnsi="Arial" w:cs="Arial"/>
          <w:noProof/>
        </w:rPr>
        <w:t>[8, 9]</w:t>
      </w:r>
      <w:r w:rsidRPr="001668E4">
        <w:rPr>
          <w:rFonts w:ascii="Arial" w:hAnsi="Arial" w:cs="Arial"/>
        </w:rPr>
        <w:fldChar w:fldCharType="end"/>
      </w:r>
      <w:r w:rsidR="009A57FB" w:rsidRPr="001668E4">
        <w:rPr>
          <w:rFonts w:ascii="Arial" w:hAnsi="Arial" w:cs="Arial"/>
        </w:rPr>
        <w:t>.</w:t>
      </w:r>
      <w:r w:rsidRPr="001668E4">
        <w:rPr>
          <w:rFonts w:ascii="Arial" w:hAnsi="Arial" w:cs="Arial"/>
        </w:rPr>
        <w:t xml:space="preserve"> </w:t>
      </w:r>
      <w:r w:rsidRPr="001668E4">
        <w:rPr>
          <w:rFonts w:ascii="Arial" w:hAnsi="Arial" w:cs="Arial"/>
          <w:color w:val="000000"/>
        </w:rPr>
        <w:t>Lower DT has been found to be associated with increased mental health problems, addictive behaviors, and physical health problems</w:t>
      </w:r>
      <w:r w:rsidR="00EC29AB" w:rsidRPr="001668E4">
        <w:rPr>
          <w:rFonts w:ascii="Arial" w:hAnsi="Arial" w:cs="Arial"/>
          <w:color w:val="000000"/>
        </w:rPr>
        <w:t xml:space="preserve"> </w:t>
      </w:r>
      <w:r w:rsidR="00DB1E15" w:rsidRPr="001668E4">
        <w:rPr>
          <w:rFonts w:ascii="Arial" w:hAnsi="Arial" w:cs="Arial"/>
          <w:color w:val="000000"/>
        </w:rPr>
        <w:fldChar w:fldCharType="begin">
          <w:fldData xml:space="preserve">PEVuZE5vdGU+PENpdGU+PEF1dGhvcj5WaWFuYTwvQXV0aG9yPjxZZWFyPjIwMTk8L1llYXI+PFJl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</w:fldData>
        </w:fldChar>
      </w:r>
      <w:r w:rsidR="00695284" w:rsidRPr="001668E4">
        <w:rPr>
          <w:rFonts w:ascii="Arial" w:hAnsi="Arial" w:cs="Arial"/>
          <w:color w:val="000000"/>
        </w:rPr>
        <w:instrText xml:space="preserve"> ADDIN EN.CITE </w:instrText>
      </w:r>
      <w:r w:rsidR="00695284" w:rsidRPr="001668E4">
        <w:rPr>
          <w:rFonts w:ascii="Arial" w:hAnsi="Arial" w:cs="Arial"/>
          <w:color w:val="000000"/>
        </w:rPr>
        <w:fldChar w:fldCharType="begin">
          <w:fldData xml:space="preserve">PEVuZE5vdGU+PENpdGU+PEF1dGhvcj5WaWFuYTwvQXV0aG9yPjxZZWFyPjIwMTk8L1llYXI+PFJl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</w:fldData>
        </w:fldChar>
      </w:r>
      <w:r w:rsidR="00695284" w:rsidRPr="001668E4">
        <w:rPr>
          <w:rFonts w:ascii="Arial" w:hAnsi="Arial" w:cs="Arial"/>
          <w:color w:val="000000"/>
        </w:rPr>
        <w:instrText xml:space="preserve"> ADDIN EN.CITE.DATA </w:instrText>
      </w:r>
      <w:r w:rsidR="00695284" w:rsidRPr="001668E4">
        <w:rPr>
          <w:rFonts w:ascii="Arial" w:hAnsi="Arial" w:cs="Arial"/>
          <w:color w:val="000000"/>
        </w:rPr>
      </w:r>
      <w:r w:rsidR="00695284" w:rsidRPr="001668E4">
        <w:rPr>
          <w:rFonts w:ascii="Arial" w:hAnsi="Arial" w:cs="Arial"/>
          <w:color w:val="000000"/>
        </w:rPr>
        <w:fldChar w:fldCharType="end"/>
      </w:r>
      <w:r w:rsidR="00DB1E15" w:rsidRPr="001668E4">
        <w:rPr>
          <w:rFonts w:ascii="Arial" w:hAnsi="Arial" w:cs="Arial"/>
          <w:color w:val="000000"/>
        </w:rPr>
      </w:r>
      <w:r w:rsidR="00DB1E15" w:rsidRPr="001668E4">
        <w:rPr>
          <w:rFonts w:ascii="Arial" w:hAnsi="Arial" w:cs="Arial"/>
          <w:color w:val="000000"/>
        </w:rPr>
        <w:fldChar w:fldCharType="separate"/>
      </w:r>
      <w:r w:rsidR="00695284" w:rsidRPr="001668E4">
        <w:rPr>
          <w:rFonts w:ascii="Arial" w:hAnsi="Arial" w:cs="Arial"/>
          <w:noProof/>
          <w:color w:val="000000"/>
        </w:rPr>
        <w:t>[10-12]</w:t>
      </w:r>
      <w:r w:rsidR="00DB1E15" w:rsidRPr="001668E4">
        <w:rPr>
          <w:rFonts w:ascii="Arial" w:hAnsi="Arial" w:cs="Arial"/>
          <w:color w:val="000000"/>
        </w:rPr>
        <w:fldChar w:fldCharType="end"/>
      </w:r>
      <w:r w:rsidR="00EC29AB" w:rsidRPr="001668E4">
        <w:rPr>
          <w:rFonts w:ascii="Arial" w:hAnsi="Arial" w:cs="Arial"/>
          <w:color w:val="000000"/>
        </w:rPr>
        <w:t>.</w:t>
      </w:r>
    </w:p>
    <w:p w14:paraId="5035546D" w14:textId="5FE49D0C" w:rsidR="00307A0E" w:rsidRPr="001668E4" w:rsidRDefault="00307A0E" w:rsidP="00307A0E">
      <w:pPr>
        <w:spacing w:after="0" w:line="480" w:lineRule="auto"/>
        <w:ind w:firstLine="720"/>
        <w:rPr>
          <w:rFonts w:ascii="Arial" w:hAnsi="Arial" w:cs="Arial"/>
        </w:rPr>
      </w:pPr>
      <w:r w:rsidRPr="001668E4">
        <w:rPr>
          <w:rFonts w:ascii="Arial" w:hAnsi="Arial" w:cs="Arial"/>
          <w:color w:val="000000"/>
        </w:rPr>
        <w:t xml:space="preserve">Much of the available research on DT has been conducted among domiciled </w:t>
      </w:r>
      <w:commentRangeStart w:id="7"/>
      <w:r w:rsidRPr="001668E4">
        <w:rPr>
          <w:rFonts w:ascii="Arial" w:hAnsi="Arial" w:cs="Arial"/>
          <w:color w:val="000000"/>
        </w:rPr>
        <w:t>populations</w:t>
      </w:r>
      <w:commentRangeEnd w:id="7"/>
      <w:r w:rsidR="0035170E" w:rsidRPr="001668E4">
        <w:rPr>
          <w:rStyle w:val="CommentReference"/>
          <w:rFonts w:ascii="Arial" w:hAnsi="Arial" w:cs="Arial"/>
          <w:sz w:val="22"/>
          <w:szCs w:val="22"/>
        </w:rPr>
        <w:commentReference w:id="7"/>
      </w:r>
      <w:r w:rsidRPr="001668E4">
        <w:rPr>
          <w:rFonts w:ascii="Arial" w:hAnsi="Arial" w:cs="Arial"/>
          <w:color w:val="000000"/>
        </w:rPr>
        <w:t>.</w:t>
      </w:r>
      <w:r w:rsidRPr="001668E4">
        <w:rPr>
          <w:rFonts w:ascii="Arial" w:hAnsi="Arial" w:cs="Arial"/>
          <w:color w:val="000000"/>
          <w:vertAlign w:val="superscript"/>
        </w:rPr>
        <w:t>11</w:t>
      </w:r>
      <w:r w:rsidRPr="001668E4">
        <w:rPr>
          <w:rFonts w:ascii="Arial" w:hAnsi="Arial" w:cs="Arial"/>
          <w:color w:val="000000"/>
        </w:rPr>
        <w:t xml:space="preserve"> This work has firmly established DT as a risk factor for greater mood symptom severity and dysregulation</w:t>
      </w:r>
      <w:r w:rsidR="00EC29AB" w:rsidRPr="001668E4">
        <w:rPr>
          <w:rFonts w:ascii="Arial" w:hAnsi="Arial" w:cs="Arial"/>
          <w:color w:val="000000"/>
        </w:rPr>
        <w:t xml:space="preserve"> </w:t>
      </w:r>
      <w:r w:rsidR="00151D14" w:rsidRPr="001668E4">
        <w:rPr>
          <w:rFonts w:ascii="Arial" w:hAnsi="Arial" w:cs="Arial"/>
          <w:color w:val="000000"/>
        </w:rPr>
        <w:fldChar w:fldCharType="begin"/>
      </w:r>
      <w:r w:rsidR="00695284" w:rsidRPr="001668E4">
        <w:rPr>
          <w:rFonts w:ascii="Arial" w:hAnsi="Arial" w:cs="Arial"/>
          <w:color w:val="000000"/>
        </w:rPr>
        <w:instrText xml:space="preserve"> ADDIN EN.CITE &lt;EndNote&gt;&lt;Cite&gt;&lt;Author&gt;Zvolensky&lt;/Author&gt;&lt;Year&gt;2011&lt;/Year&gt;&lt;RecNum&gt;81&lt;/RecNum&gt;&lt;DisplayText&gt;[13, 14]&lt;/DisplayText&gt;&lt;record&gt;&lt;rec-number&gt;81&lt;/rec-number&gt;&lt;foreign-keys&gt;&lt;key app="EN" db-id="p5tzt9e0nvs2apezdzlxp008z2dvepa025wv" timestamp="1635536759" guid="607d5efa-7f2f-4b19-a9f3-e57d141c6678"&gt;81&lt;/key&gt;&lt;/foreign-keys&gt;&lt;ref-type name="Book Section"&gt;5&lt;/ref-type&gt;&lt;contributors&gt;&lt;authors&gt;&lt;author&gt;Zvolensky, M.J., Leyro, T., Bernstein, A., &amp;amp; Vujanovic, A. A.&lt;/author&gt;&lt;/authors&gt;&lt;secondary-authors&gt;&lt;author&gt;M. J. Zvolensky, A. Bernstein, &amp;amp; A.A. Vujanovic&lt;/author&gt;&lt;/secondary-authors&gt;&lt;/contributors&gt;&lt;titles&gt;&lt;title&gt;Distress tolerance: Historical perspectives, theory and measurement&lt;/title&gt;&lt;secondary-title&gt;Distress Tolerance: Theory, research and clinical applications&lt;/secondary-title&gt;&lt;/titles&gt;&lt;pages&gt;3-27&lt;/pages&gt;&lt;dates&gt;&lt;year&gt;2011&lt;/year&gt;&lt;/dates&gt;&lt;pub-location&gt;New York&lt;/pub-location&gt;&lt;publisher&gt;Guilford Press&lt;/publisher&gt;&lt;urls&gt;&lt;/urls&gt;&lt;/record&gt;&lt;/Cite&gt;&lt;Cite&gt;&lt;Author&gt;Zvolensky&lt;/Author&gt;&lt;RecNum&gt;70&lt;/RecNum&gt;&lt;record&gt;&lt;rec-number&gt;70&lt;/rec-number&gt;&lt;foreign-keys&gt;&lt;key app="EN" db-id="p5tzt9e0nvs2apezdzlxp008z2dvepa025wv" timestamp="1635263147" guid="b4782d41-9675-4f94-a249-6c17337e5989"&gt;70&lt;/key&gt;&lt;/foreign-keys&gt;&lt;ref-type name="Journal Article"&gt;17&lt;/ref-type&gt;&lt;contributors&gt;&lt;authors&gt;&lt;author&gt;Zvolensky, Michael J.&lt;/author&gt;&lt;author&gt;Hogan, Julianna&lt;/author&gt;&lt;/authors&gt;&lt;/contributors&gt;&lt;titles&gt;&lt;title&gt;Distress Tolerance and its Role in Psychopathology&lt;/title&gt;&lt;secondary-title&gt;Cognitive Therapy and Research&lt;/secondary-title&gt;&lt;/titles&gt;&lt;periodical&gt;&lt;full-title&gt;Cognitive Therapy and Research&lt;/full-title&gt;&lt;/periodical&gt;&lt;pages&gt;419-420&lt;/pages&gt;&lt;volume&gt;37&lt;/volume&gt;&lt;number&gt;3&lt;/number&gt;&lt;dates&gt;&lt;/dates&gt;&lt;isbn&gt;1573-2819&lt;/isbn&gt;&lt;urls&gt;&lt;related-urls&gt;&lt;url&gt;https://doi.org/10.1007/s10608-013-9533-4&lt;/url&gt;&lt;/related-urls&gt;&lt;/urls&gt;&lt;/record&gt;&lt;/Cite&gt;&lt;/EndNote&gt;</w:instrText>
      </w:r>
      <w:r w:rsidR="00151D14" w:rsidRPr="001668E4">
        <w:rPr>
          <w:rFonts w:ascii="Arial" w:hAnsi="Arial" w:cs="Arial"/>
          <w:color w:val="000000"/>
        </w:rPr>
        <w:fldChar w:fldCharType="separate"/>
      </w:r>
      <w:r w:rsidR="00695284" w:rsidRPr="001668E4">
        <w:rPr>
          <w:rFonts w:ascii="Arial" w:hAnsi="Arial" w:cs="Arial"/>
          <w:noProof/>
          <w:color w:val="000000"/>
        </w:rPr>
        <w:t>[13, 14]</w:t>
      </w:r>
      <w:r w:rsidR="00151D14" w:rsidRPr="001668E4">
        <w:rPr>
          <w:rFonts w:ascii="Arial" w:hAnsi="Arial" w:cs="Arial"/>
          <w:color w:val="000000"/>
        </w:rPr>
        <w:fldChar w:fldCharType="end"/>
      </w:r>
      <w:r w:rsidRPr="001668E4">
        <w:rPr>
          <w:rFonts w:ascii="Arial" w:hAnsi="Arial" w:cs="Arial"/>
          <w:color w:val="000000"/>
        </w:rPr>
        <w:t xml:space="preserve">. </w:t>
      </w:r>
      <w:r w:rsidRPr="001668E4">
        <w:rPr>
          <w:rFonts w:ascii="Arial" w:hAnsi="Arial" w:cs="Arial"/>
        </w:rPr>
        <w:t>Based upon these and related findings, subsequent work has sought to increase DT to improve psychosocial and behavioral health functioning</w:t>
      </w:r>
      <w:r w:rsidR="00F5246F" w:rsidRPr="001668E4">
        <w:rPr>
          <w:rFonts w:ascii="Arial" w:hAnsi="Arial" w:cs="Arial"/>
        </w:rPr>
        <w:t xml:space="preserve"> </w:t>
      </w:r>
      <w:r w:rsidR="00F5246F" w:rsidRPr="001668E4">
        <w:rPr>
          <w:rFonts w:ascii="Arial" w:hAnsi="Arial" w:cs="Arial"/>
        </w:rPr>
        <w:fldChar w:fldCharType="begin">
          <w:fldData xml:space="preserve">PEVuZE5vdGU+PENpdGU+PEF1dGhvcj5Ccm93bjwvQXV0aG9yPjxZZWFyPjIwMTM8L1llYXI+PFJl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</w:fldData>
        </w:fldChar>
      </w:r>
      <w:r w:rsidR="00695284" w:rsidRPr="001668E4">
        <w:rPr>
          <w:rFonts w:ascii="Arial" w:hAnsi="Arial" w:cs="Arial"/>
        </w:rPr>
        <w:instrText xml:space="preserve"> ADDIN EN.CITE </w:instrText>
      </w:r>
      <w:r w:rsidR="00695284" w:rsidRPr="001668E4">
        <w:rPr>
          <w:rFonts w:ascii="Arial" w:hAnsi="Arial" w:cs="Arial"/>
        </w:rPr>
        <w:fldChar w:fldCharType="begin">
          <w:fldData xml:space="preserve">PEVuZE5vdGU+PENpdGU+PEF1dGhvcj5Ccm93bjwvQXV0aG9yPjxZZWFyPjIwMTM8L1llYXI+PFJl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</w:fldData>
        </w:fldChar>
      </w:r>
      <w:r w:rsidR="00695284" w:rsidRPr="001668E4">
        <w:rPr>
          <w:rFonts w:ascii="Arial" w:hAnsi="Arial" w:cs="Arial"/>
        </w:rPr>
        <w:instrText xml:space="preserve"> ADDIN EN.CITE.DATA </w:instrText>
      </w:r>
      <w:r w:rsidR="00695284" w:rsidRPr="001668E4">
        <w:rPr>
          <w:rFonts w:ascii="Arial" w:hAnsi="Arial" w:cs="Arial"/>
        </w:rPr>
      </w:r>
      <w:r w:rsidR="00695284" w:rsidRPr="001668E4">
        <w:rPr>
          <w:rFonts w:ascii="Arial" w:hAnsi="Arial" w:cs="Arial"/>
        </w:rPr>
        <w:fldChar w:fldCharType="end"/>
      </w:r>
      <w:r w:rsidR="00F5246F" w:rsidRPr="001668E4">
        <w:rPr>
          <w:rFonts w:ascii="Arial" w:hAnsi="Arial" w:cs="Arial"/>
        </w:rPr>
      </w:r>
      <w:r w:rsidR="00F5246F" w:rsidRPr="001668E4">
        <w:rPr>
          <w:rFonts w:ascii="Arial" w:hAnsi="Arial" w:cs="Arial"/>
        </w:rPr>
        <w:fldChar w:fldCharType="separate"/>
      </w:r>
      <w:r w:rsidR="00695284" w:rsidRPr="001668E4">
        <w:rPr>
          <w:rFonts w:ascii="Arial" w:hAnsi="Arial" w:cs="Arial"/>
          <w:noProof/>
        </w:rPr>
        <w:t>[15-17]</w:t>
      </w:r>
      <w:r w:rsidR="00F5246F" w:rsidRPr="001668E4">
        <w:rPr>
          <w:rFonts w:ascii="Arial" w:hAnsi="Arial" w:cs="Arial"/>
        </w:rPr>
        <w:fldChar w:fldCharType="end"/>
      </w:r>
      <w:r w:rsidRPr="001668E4">
        <w:rPr>
          <w:rFonts w:ascii="Arial" w:hAnsi="Arial" w:cs="Arial"/>
        </w:rPr>
        <w:t>. Evidence from such studies suggest improving</w:t>
      </w:r>
      <w:commentRangeStart w:id="8"/>
      <w:r w:rsidRPr="001668E4">
        <w:rPr>
          <w:rFonts w:ascii="Arial" w:hAnsi="Arial" w:cs="Arial"/>
        </w:rPr>
        <w:t xml:space="preserve"> DT </w:t>
      </w:r>
      <w:commentRangeEnd w:id="8"/>
      <w:r w:rsidRPr="001668E4">
        <w:rPr>
          <w:rStyle w:val="CommentReference"/>
          <w:rFonts w:ascii="Arial" w:eastAsiaTheme="majorEastAsia" w:hAnsi="Arial" w:cs="Arial"/>
          <w:sz w:val="22"/>
          <w:szCs w:val="22"/>
        </w:rPr>
        <w:commentReference w:id="8"/>
      </w:r>
      <w:r w:rsidRPr="001668E4">
        <w:rPr>
          <w:rFonts w:ascii="Arial" w:hAnsi="Arial" w:cs="Arial"/>
        </w:rPr>
        <w:t xml:space="preserve">is related to </w:t>
      </w:r>
      <w:commentRangeStart w:id="9"/>
      <w:r w:rsidRPr="001668E4">
        <w:rPr>
          <w:rFonts w:ascii="Arial" w:hAnsi="Arial" w:cs="Arial"/>
        </w:rPr>
        <w:t>less mood severity and less life impairment</w:t>
      </w:r>
      <w:r w:rsidR="002C52FC" w:rsidRPr="001668E4">
        <w:rPr>
          <w:rFonts w:ascii="Arial" w:hAnsi="Arial" w:cs="Arial"/>
        </w:rPr>
        <w:t xml:space="preserve"> </w:t>
      </w:r>
      <w:r w:rsidR="002C52FC" w:rsidRPr="001668E4">
        <w:rPr>
          <w:rFonts w:ascii="Arial" w:hAnsi="Arial" w:cs="Arial"/>
        </w:rPr>
        <w:fldChar w:fldCharType="begin"/>
      </w:r>
      <w:r w:rsidR="00695284" w:rsidRPr="001668E4">
        <w:rPr>
          <w:rFonts w:ascii="Arial" w:hAnsi="Arial" w:cs="Arial"/>
        </w:rPr>
        <w:instrText xml:space="preserve"> ADDIN EN.CITE &lt;EndNote&gt;&lt;Cite&gt;&lt;Author&gt;Leyro&lt;/Author&gt;&lt;Year&gt;2010&lt;/Year&gt;&lt;RecNum&gt;38&lt;/RecNum&gt;&lt;DisplayText&gt;[18, 19]&lt;/DisplayText&gt;&lt;record&gt;&lt;rec-number&gt;38&lt;/rec-number&gt;&lt;foreign-keys&gt;&lt;key app="EN" db-id="p5tzt9e0nvs2apezdzlxp008z2dvepa025wv" timestamp="1613336705" guid="597c5f76-4203-4314-abd8-32178723fc2c"&gt;38&lt;/key&gt;&lt;/foreign-keys&gt;&lt;ref-type name="Journal Article"&gt;17&lt;/ref-type&gt;&lt;contributors&gt;&lt;authors&gt;&lt;author&gt;T. M. Leyro&lt;/author&gt;&lt;/authors&gt;&lt;/contributors&gt;&lt;titles&gt;&lt;title&gt;Distress tolerance and psychopathological symptoms and disorders: a review of the empirical literature among adults&lt;/title&gt;&lt;secondary-title&gt;Psychological bulletin.&lt;/secondary-title&gt;&lt;/titles&gt;&lt;periodical&gt;&lt;full-title&gt;Psychological bulletin.&lt;/full-title&gt;&lt;/periodical&gt;&lt;pages&gt;576&lt;/pages&gt;&lt;volume&gt;136&lt;/volume&gt;&lt;number&gt;4&lt;/number&gt;&lt;dates&gt;&lt;year&gt;2010&lt;/year&gt;&lt;/dates&gt;&lt;pub-location&gt;Washington [etc.]&lt;/pub-location&gt;&lt;isbn&gt;0033-2909&lt;/isbn&gt;&lt;urls&gt;&lt;/urls&gt;&lt;electronic-resource-num&gt;10.1037/a0019712&lt;/electronic-resource-num&gt;&lt;/record&gt;&lt;/Cite&gt;&lt;Cite&gt;&lt;Author&gt;Farris&lt;/Author&gt;&lt;Year&gt;2016&lt;/Year&gt;&lt;RecNum&gt;84&lt;/RecNum&gt;&lt;record&gt;&lt;rec-number&gt;84&lt;/rec-number&gt;&lt;foreign-keys&gt;&lt;key app="EN" db-id="p5tzt9e0nvs2apezdzlxp008z2dvepa025wv" timestamp="1635539253" guid="ba2fdd26-0ce3-4323-bca3-201392579b3f"&gt;84&lt;/key&gt;&lt;/foreign-keys&gt;&lt;ref-type name="Journal Article"&gt;17&lt;/ref-type&gt;&lt;contributors&gt;&lt;authors&gt;&lt;author&gt;S. G. Farris&lt;/author&gt;&lt;/authors&gt;&lt;/contributors&gt;&lt;titles&gt;&lt;title&gt;Distress intolerance during smoking cessation treatment&lt;/title&gt;&lt;secondary-title&gt;Behaviour research and therapy.&lt;/secondary-title&gt;&lt;/titles&gt;&lt;periodical&gt;&lt;full-title&gt;Behaviour research and therapy.&lt;/full-title&gt;&lt;/periodical&gt;&lt;pages&gt;33&lt;/pages&gt;&lt;volume&gt;85&lt;/volume&gt;&lt;dates&gt;&lt;year&gt;2016&lt;/year&gt;&lt;/dates&gt;&lt;pub-location&gt;Oxford, New York&lt;/pub-location&gt;&lt;isbn&gt;0005-7967&lt;/isbn&gt;&lt;urls&gt;&lt;/urls&gt;&lt;electronic-resource-num&gt;10.1016/j.brat.2016.08.002&lt;/electronic-resource-num&gt;&lt;/record&gt;&lt;/Cite&gt;&lt;/EndNote&gt;</w:instrText>
      </w:r>
      <w:r w:rsidR="002C52FC" w:rsidRPr="001668E4">
        <w:rPr>
          <w:rFonts w:ascii="Arial" w:hAnsi="Arial" w:cs="Arial"/>
        </w:rPr>
        <w:fldChar w:fldCharType="separate"/>
      </w:r>
      <w:r w:rsidR="00695284" w:rsidRPr="001668E4">
        <w:rPr>
          <w:rFonts w:ascii="Arial" w:hAnsi="Arial" w:cs="Arial"/>
          <w:noProof/>
        </w:rPr>
        <w:t>[18, 19]</w:t>
      </w:r>
      <w:r w:rsidR="002C52FC" w:rsidRPr="001668E4">
        <w:rPr>
          <w:rFonts w:ascii="Arial" w:hAnsi="Arial" w:cs="Arial"/>
        </w:rPr>
        <w:fldChar w:fldCharType="end"/>
      </w:r>
      <w:commentRangeEnd w:id="9"/>
      <w:r w:rsidRPr="001668E4">
        <w:rPr>
          <w:rStyle w:val="CommentReference"/>
          <w:rFonts w:ascii="Arial" w:eastAsiaTheme="majorEastAsia" w:hAnsi="Arial" w:cs="Arial"/>
          <w:sz w:val="22"/>
          <w:szCs w:val="22"/>
        </w:rPr>
        <w:commentReference w:id="9"/>
      </w:r>
      <w:r w:rsidRPr="001668E4">
        <w:rPr>
          <w:rFonts w:ascii="Arial" w:hAnsi="Arial" w:cs="Arial"/>
        </w:rPr>
        <w:t xml:space="preserve">. </w:t>
      </w:r>
      <w:r w:rsidRPr="001668E4">
        <w:rPr>
          <w:rFonts w:ascii="Arial" w:hAnsi="Arial" w:cs="Arial"/>
          <w:color w:val="000000"/>
        </w:rPr>
        <w:t>DT is particularly relevant for adults experiencing homelessness, who endure high levels of stress due to housing instability</w:t>
      </w:r>
      <w:r w:rsidR="00695284" w:rsidRPr="001668E4">
        <w:rPr>
          <w:rFonts w:ascii="Arial" w:hAnsi="Arial" w:cs="Arial"/>
          <w:color w:val="000000"/>
        </w:rPr>
        <w:t xml:space="preserve"> </w:t>
      </w:r>
      <w:r w:rsidR="00695284" w:rsidRPr="001668E4">
        <w:rPr>
          <w:rFonts w:ascii="Arial" w:hAnsi="Arial" w:cs="Arial"/>
          <w:color w:val="000000"/>
        </w:rPr>
        <w:fldChar w:fldCharType="begin">
          <w:fldData xml:space="preserve">PEVuZE5vdGU+PENpdGU+PEF1dGhvcj5IZXJuYW5kZXo8L0F1dGhvcj48WWVhcj4yMDIwPC9ZZWFy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</w:fldData>
        </w:fldChar>
      </w:r>
      <w:r w:rsidR="00695284" w:rsidRPr="001668E4">
        <w:rPr>
          <w:rFonts w:ascii="Arial" w:hAnsi="Arial" w:cs="Arial"/>
          <w:color w:val="000000"/>
        </w:rPr>
        <w:instrText xml:space="preserve"> ADDIN EN.CITE </w:instrText>
      </w:r>
      <w:r w:rsidR="00695284" w:rsidRPr="001668E4">
        <w:rPr>
          <w:rFonts w:ascii="Arial" w:hAnsi="Arial" w:cs="Arial"/>
          <w:color w:val="000000"/>
        </w:rPr>
        <w:fldChar w:fldCharType="begin">
          <w:fldData xml:space="preserve">PEVuZE5vdGU+PENpdGU+PEF1dGhvcj5IZXJuYW5kZXo8L0F1dGhvcj48WWVhcj4yMDIwPC9ZZWFy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</w:fldData>
        </w:fldChar>
      </w:r>
      <w:r w:rsidR="00695284" w:rsidRPr="001668E4">
        <w:rPr>
          <w:rFonts w:ascii="Arial" w:hAnsi="Arial" w:cs="Arial"/>
          <w:color w:val="000000"/>
        </w:rPr>
        <w:instrText xml:space="preserve"> ADDIN EN.CITE.DATA </w:instrText>
      </w:r>
      <w:r w:rsidR="00695284" w:rsidRPr="001668E4">
        <w:rPr>
          <w:rFonts w:ascii="Arial" w:hAnsi="Arial" w:cs="Arial"/>
          <w:color w:val="000000"/>
        </w:rPr>
      </w:r>
      <w:r w:rsidR="00695284" w:rsidRPr="001668E4">
        <w:rPr>
          <w:rFonts w:ascii="Arial" w:hAnsi="Arial" w:cs="Arial"/>
          <w:color w:val="000000"/>
        </w:rPr>
        <w:fldChar w:fldCharType="end"/>
      </w:r>
      <w:r w:rsidR="00695284" w:rsidRPr="001668E4">
        <w:rPr>
          <w:rFonts w:ascii="Arial" w:hAnsi="Arial" w:cs="Arial"/>
          <w:color w:val="000000"/>
        </w:rPr>
      </w:r>
      <w:r w:rsidR="00695284" w:rsidRPr="001668E4">
        <w:rPr>
          <w:rFonts w:ascii="Arial" w:hAnsi="Arial" w:cs="Arial"/>
          <w:color w:val="000000"/>
        </w:rPr>
        <w:fldChar w:fldCharType="separate"/>
      </w:r>
      <w:r w:rsidR="00695284" w:rsidRPr="001668E4">
        <w:rPr>
          <w:rFonts w:ascii="Arial" w:hAnsi="Arial" w:cs="Arial"/>
          <w:noProof/>
          <w:color w:val="000000"/>
        </w:rPr>
        <w:t>[6]</w:t>
      </w:r>
      <w:r w:rsidR="00695284" w:rsidRPr="001668E4">
        <w:rPr>
          <w:rFonts w:ascii="Arial" w:hAnsi="Arial" w:cs="Arial"/>
          <w:color w:val="000000"/>
        </w:rPr>
        <w:fldChar w:fldCharType="end"/>
      </w:r>
      <w:r w:rsidRPr="001668E4">
        <w:rPr>
          <w:rFonts w:ascii="Arial" w:hAnsi="Arial" w:cs="Arial"/>
          <w:color w:val="000000"/>
        </w:rPr>
        <w:t>, food insecurity</w:t>
      </w:r>
      <w:r w:rsidR="005C1F5E" w:rsidRPr="001668E4">
        <w:rPr>
          <w:rFonts w:ascii="Arial" w:hAnsi="Arial" w:cs="Arial"/>
          <w:color w:val="000000"/>
        </w:rPr>
        <w:t xml:space="preserve"> </w:t>
      </w:r>
      <w:r w:rsidR="005C1F5E" w:rsidRPr="001668E4">
        <w:rPr>
          <w:rFonts w:ascii="Arial" w:hAnsi="Arial" w:cs="Arial"/>
          <w:color w:val="000000"/>
        </w:rPr>
        <w:fldChar w:fldCharType="begin"/>
      </w:r>
      <w:r w:rsidR="00695284" w:rsidRPr="001668E4">
        <w:rPr>
          <w:rFonts w:ascii="Arial" w:hAnsi="Arial" w:cs="Arial"/>
          <w:color w:val="000000"/>
        </w:rPr>
        <w:instrText xml:space="preserve"> ADDIN EN.CITE &lt;EndNote&gt;&lt;Cite&gt;&lt;Author&gt;Hernandez&lt;/Author&gt;&lt;Year&gt;2019&lt;/Year&gt;&lt;RecNum&gt;3&lt;/RecNum&gt;&lt;DisplayText&gt;[20]&lt;/DisplayText&gt;&lt;record&gt;&lt;rec-number&gt;3&lt;/rec-number&gt;&lt;foreign-keys&gt;&lt;key app="EN" db-id="p5tzt9e0nvs2apezdzlxp008z2dvepa025wv" timestamp="1605127619" guid="5268f327-3df5-4a6c-a9b8-047c5ddf3f99"&gt;3&lt;/key&gt;&lt;/foreign-keys&gt;&lt;ref-type name="Journal Article"&gt;17&lt;/ref-type&gt;&lt;contributors&gt;&lt;authors&gt;&lt;author&gt;Hernandez, D. C.&lt;/author&gt;&lt;/authors&gt;&lt;/contributors&gt;&lt;titles&gt;&lt;title&gt;Fruit and vegetable consumption and emotional distress tolerance as potential links between food insecurity and poor physical and mental health among homeless adults&lt;/title&gt;&lt;secondary-title&gt;Preventive medicine reports.&lt;/secondary-title&gt;&lt;short-title&gt;Fruit and vegetable consumption and emotional distress tolerance as potential links between food insecurity and poor physical and mental health among homeless adults&lt;/short-title&gt;&lt;/titles&gt;&lt;periodical&gt;&lt;full-title&gt;Preventive medicine reports.&lt;/full-title&gt;&lt;/periodical&gt;&lt;pages&gt;100824&lt;/pages&gt;&lt;volume&gt;14&lt;/volume&gt;&lt;dates&gt;&lt;year&gt;2019&lt;/year&gt;&lt;/dates&gt;&lt;isbn&gt;2211-3355&lt;/isbn&gt;&lt;urls&gt;&lt;related-urls&gt;&lt;url&gt;https://www.ncbi.nlm.nih.gov/pmc/articles/PMC6453825/pdf/main.pdf&lt;/url&gt;&lt;/related-urls&gt;&lt;/urls&gt;&lt;electronic-resource-num&gt;10.1016/j.pmedr.2019.100824&lt;/electronic-resource-num&gt;&lt;/record&gt;&lt;/Cite&gt;&lt;/EndNote&gt;</w:instrText>
      </w:r>
      <w:r w:rsidR="005C1F5E" w:rsidRPr="001668E4">
        <w:rPr>
          <w:rFonts w:ascii="Arial" w:hAnsi="Arial" w:cs="Arial"/>
          <w:color w:val="000000"/>
        </w:rPr>
        <w:fldChar w:fldCharType="separate"/>
      </w:r>
      <w:r w:rsidR="00695284" w:rsidRPr="001668E4">
        <w:rPr>
          <w:rFonts w:ascii="Arial" w:hAnsi="Arial" w:cs="Arial"/>
          <w:noProof/>
          <w:color w:val="000000"/>
        </w:rPr>
        <w:t>[20]</w:t>
      </w:r>
      <w:r w:rsidR="005C1F5E" w:rsidRPr="001668E4">
        <w:rPr>
          <w:rFonts w:ascii="Arial" w:hAnsi="Arial" w:cs="Arial"/>
          <w:color w:val="000000"/>
        </w:rPr>
        <w:fldChar w:fldCharType="end"/>
      </w:r>
      <w:r w:rsidRPr="001668E4">
        <w:rPr>
          <w:rFonts w:ascii="Arial" w:hAnsi="Arial" w:cs="Arial"/>
          <w:color w:val="000000"/>
        </w:rPr>
        <w:t>, sleep problems</w:t>
      </w:r>
      <w:r w:rsidR="005C1F5E" w:rsidRPr="001668E4">
        <w:rPr>
          <w:rFonts w:ascii="Arial" w:hAnsi="Arial" w:cs="Arial"/>
          <w:color w:val="000000"/>
        </w:rPr>
        <w:t xml:space="preserve"> </w:t>
      </w:r>
      <w:r w:rsidR="005C1F5E" w:rsidRPr="001668E4">
        <w:rPr>
          <w:rFonts w:ascii="Arial" w:hAnsi="Arial" w:cs="Arial"/>
          <w:color w:val="000000"/>
        </w:rPr>
        <w:fldChar w:fldCharType="begin">
          <w:fldData xml:space="preserve">PEVuZE5vdGU+PENpdGU+PEF1dGhvcj5SZWl0emVsPC9BdXRob3I+PFllYXI+MjAxNzwvWWVhcj48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==
</w:fldData>
        </w:fldChar>
      </w:r>
      <w:r w:rsidR="00695284" w:rsidRPr="001668E4">
        <w:rPr>
          <w:rFonts w:ascii="Arial" w:hAnsi="Arial" w:cs="Arial"/>
          <w:color w:val="000000"/>
        </w:rPr>
        <w:instrText xml:space="preserve"> ADDIN EN.CITE </w:instrText>
      </w:r>
      <w:r w:rsidR="00695284" w:rsidRPr="001668E4">
        <w:rPr>
          <w:rFonts w:ascii="Arial" w:hAnsi="Arial" w:cs="Arial"/>
          <w:color w:val="000000"/>
        </w:rPr>
        <w:fldChar w:fldCharType="begin">
          <w:fldData xml:space="preserve">PEVuZE5vdGU+PENpdGU+PEF1dGhvcj5SZWl0emVsPC9BdXRob3I+PFllYXI+MjAxNzwvWWVhcj48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==
</w:fldData>
        </w:fldChar>
      </w:r>
      <w:r w:rsidR="00695284" w:rsidRPr="001668E4">
        <w:rPr>
          <w:rFonts w:ascii="Arial" w:hAnsi="Arial" w:cs="Arial"/>
          <w:color w:val="000000"/>
        </w:rPr>
        <w:instrText xml:space="preserve"> ADDIN EN.CITE.DATA </w:instrText>
      </w:r>
      <w:r w:rsidR="00695284" w:rsidRPr="001668E4">
        <w:rPr>
          <w:rFonts w:ascii="Arial" w:hAnsi="Arial" w:cs="Arial"/>
          <w:color w:val="000000"/>
        </w:rPr>
      </w:r>
      <w:r w:rsidR="00695284" w:rsidRPr="001668E4">
        <w:rPr>
          <w:rFonts w:ascii="Arial" w:hAnsi="Arial" w:cs="Arial"/>
          <w:color w:val="000000"/>
        </w:rPr>
        <w:fldChar w:fldCharType="end"/>
      </w:r>
      <w:r w:rsidR="005C1F5E" w:rsidRPr="001668E4">
        <w:rPr>
          <w:rFonts w:ascii="Arial" w:hAnsi="Arial" w:cs="Arial"/>
          <w:color w:val="000000"/>
        </w:rPr>
      </w:r>
      <w:r w:rsidR="005C1F5E" w:rsidRPr="001668E4">
        <w:rPr>
          <w:rFonts w:ascii="Arial" w:hAnsi="Arial" w:cs="Arial"/>
          <w:color w:val="000000"/>
        </w:rPr>
        <w:fldChar w:fldCharType="separate"/>
      </w:r>
      <w:r w:rsidR="00695284" w:rsidRPr="001668E4">
        <w:rPr>
          <w:rFonts w:ascii="Arial" w:hAnsi="Arial" w:cs="Arial"/>
          <w:noProof/>
          <w:color w:val="000000"/>
        </w:rPr>
        <w:t>[21]</w:t>
      </w:r>
      <w:r w:rsidR="005C1F5E" w:rsidRPr="001668E4">
        <w:rPr>
          <w:rFonts w:ascii="Arial" w:hAnsi="Arial" w:cs="Arial"/>
          <w:color w:val="000000"/>
        </w:rPr>
        <w:fldChar w:fldCharType="end"/>
      </w:r>
      <w:r w:rsidRPr="001668E4">
        <w:rPr>
          <w:rFonts w:ascii="Arial" w:hAnsi="Arial" w:cs="Arial"/>
          <w:color w:val="000000"/>
        </w:rPr>
        <w:t>, and other stressors</w:t>
      </w:r>
      <w:r w:rsidR="005C1F5E" w:rsidRPr="001668E4">
        <w:rPr>
          <w:rFonts w:ascii="Arial" w:hAnsi="Arial" w:cs="Arial"/>
          <w:color w:val="000000"/>
        </w:rPr>
        <w:t xml:space="preserve"> </w:t>
      </w:r>
      <w:r w:rsidR="005C1F5E" w:rsidRPr="001668E4">
        <w:rPr>
          <w:rFonts w:ascii="Arial" w:hAnsi="Arial" w:cs="Arial"/>
          <w:color w:val="000000"/>
        </w:rPr>
        <w:fldChar w:fldCharType="begin">
          <w:fldData xml:space="preserve">PEVuZE5vdGU+PENpdGU+PEF1dGhvcj5IZXJuYW5kZXo8L0F1dGhvcj48WWVhcj4yMDIwPC9ZZWFy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</w:fldData>
        </w:fldChar>
      </w:r>
      <w:r w:rsidR="00695284" w:rsidRPr="001668E4">
        <w:rPr>
          <w:rFonts w:ascii="Arial" w:hAnsi="Arial" w:cs="Arial"/>
          <w:color w:val="000000"/>
        </w:rPr>
        <w:instrText xml:space="preserve"> ADDIN EN.CITE </w:instrText>
      </w:r>
      <w:r w:rsidR="00695284" w:rsidRPr="001668E4">
        <w:rPr>
          <w:rFonts w:ascii="Arial" w:hAnsi="Arial" w:cs="Arial"/>
          <w:color w:val="000000"/>
        </w:rPr>
        <w:fldChar w:fldCharType="begin">
          <w:fldData xml:space="preserve">PEVuZE5vdGU+PENpdGU+PEF1dGhvcj5IZXJuYW5kZXo8L0F1dGhvcj48WWVhcj4yMDIwPC9ZZWFy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</w:fldData>
        </w:fldChar>
      </w:r>
      <w:r w:rsidR="00695284" w:rsidRPr="001668E4">
        <w:rPr>
          <w:rFonts w:ascii="Arial" w:hAnsi="Arial" w:cs="Arial"/>
          <w:color w:val="000000"/>
        </w:rPr>
        <w:instrText xml:space="preserve"> ADDIN EN.CITE.DATA </w:instrText>
      </w:r>
      <w:r w:rsidR="00695284" w:rsidRPr="001668E4">
        <w:rPr>
          <w:rFonts w:ascii="Arial" w:hAnsi="Arial" w:cs="Arial"/>
          <w:color w:val="000000"/>
        </w:rPr>
      </w:r>
      <w:r w:rsidR="00695284" w:rsidRPr="001668E4">
        <w:rPr>
          <w:rFonts w:ascii="Arial" w:hAnsi="Arial" w:cs="Arial"/>
          <w:color w:val="000000"/>
        </w:rPr>
        <w:fldChar w:fldCharType="end"/>
      </w:r>
      <w:r w:rsidR="005C1F5E" w:rsidRPr="001668E4">
        <w:rPr>
          <w:rFonts w:ascii="Arial" w:hAnsi="Arial" w:cs="Arial"/>
          <w:color w:val="000000"/>
        </w:rPr>
      </w:r>
      <w:r w:rsidR="005C1F5E" w:rsidRPr="001668E4">
        <w:rPr>
          <w:rFonts w:ascii="Arial" w:hAnsi="Arial" w:cs="Arial"/>
          <w:color w:val="000000"/>
        </w:rPr>
        <w:fldChar w:fldCharType="separate"/>
      </w:r>
      <w:r w:rsidR="00695284" w:rsidRPr="001668E4">
        <w:rPr>
          <w:rFonts w:ascii="Arial" w:hAnsi="Arial" w:cs="Arial"/>
          <w:noProof/>
          <w:color w:val="000000"/>
        </w:rPr>
        <w:t>[3, 6]</w:t>
      </w:r>
      <w:r w:rsidR="005C1F5E" w:rsidRPr="001668E4">
        <w:rPr>
          <w:rFonts w:ascii="Arial" w:hAnsi="Arial" w:cs="Arial"/>
          <w:color w:val="000000"/>
        </w:rPr>
        <w:fldChar w:fldCharType="end"/>
      </w:r>
      <w:r w:rsidRPr="001668E4">
        <w:rPr>
          <w:rFonts w:ascii="Arial" w:hAnsi="Arial" w:cs="Arial"/>
          <w:color w:val="000000"/>
        </w:rPr>
        <w:t xml:space="preserve"> that result in worse health outcomes in the context of lower DT</w:t>
      </w:r>
      <w:r w:rsidR="00AF506F" w:rsidRPr="001668E4">
        <w:rPr>
          <w:rFonts w:ascii="Arial" w:hAnsi="Arial" w:cs="Arial"/>
          <w:color w:val="000000"/>
        </w:rPr>
        <w:t>.</w:t>
      </w:r>
      <w:r w:rsidRPr="001668E4">
        <w:rPr>
          <w:rFonts w:ascii="Arial" w:hAnsi="Arial" w:cs="Arial"/>
          <w:color w:val="000000"/>
        </w:rPr>
        <w:t xml:space="preserve"> In fact, lower DT has partially explained the relation between urban stress and poor mental health outcomes, including depressive and Post Traumatic Stress Disorder symptoms among </w:t>
      </w:r>
      <w:r w:rsidRPr="001668E4">
        <w:rPr>
          <w:rFonts w:ascii="Arial" w:hAnsi="Arial" w:cs="Arial"/>
          <w:color w:val="000000"/>
        </w:rPr>
        <w:lastRenderedPageBreak/>
        <w:t>adults experiencing homelessness</w:t>
      </w:r>
      <w:r w:rsidR="00AF506F" w:rsidRPr="001668E4">
        <w:rPr>
          <w:rFonts w:ascii="Arial" w:hAnsi="Arial" w:cs="Arial"/>
          <w:color w:val="000000"/>
        </w:rPr>
        <w:t xml:space="preserve"> </w:t>
      </w:r>
      <w:r w:rsidR="00271901" w:rsidRPr="001668E4">
        <w:rPr>
          <w:rFonts w:ascii="Arial" w:hAnsi="Arial" w:cs="Arial"/>
          <w:color w:val="000000"/>
        </w:rPr>
        <w:fldChar w:fldCharType="begin">
          <w:fldData xml:space="preserve">PEVuZE5vdGU+PENpdGU+PEF1dGhvcj5IZXJuYW5kZXo8L0F1dGhvcj48WWVhcj4yMDIwPC9ZZWFy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</w:fldData>
        </w:fldChar>
      </w:r>
      <w:r w:rsidR="00695284" w:rsidRPr="001668E4">
        <w:rPr>
          <w:rFonts w:ascii="Arial" w:hAnsi="Arial" w:cs="Arial"/>
          <w:color w:val="000000"/>
        </w:rPr>
        <w:instrText xml:space="preserve"> ADDIN EN.CITE </w:instrText>
      </w:r>
      <w:r w:rsidR="00695284" w:rsidRPr="001668E4">
        <w:rPr>
          <w:rFonts w:ascii="Arial" w:hAnsi="Arial" w:cs="Arial"/>
          <w:color w:val="000000"/>
        </w:rPr>
        <w:fldChar w:fldCharType="begin">
          <w:fldData xml:space="preserve">PEVuZE5vdGU+PENpdGU+PEF1dGhvcj5IZXJuYW5kZXo8L0F1dGhvcj48WWVhcj4yMDIwPC9ZZWFy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</w:fldData>
        </w:fldChar>
      </w:r>
      <w:r w:rsidR="00695284" w:rsidRPr="001668E4">
        <w:rPr>
          <w:rFonts w:ascii="Arial" w:hAnsi="Arial" w:cs="Arial"/>
          <w:color w:val="000000"/>
        </w:rPr>
        <w:instrText xml:space="preserve"> ADDIN EN.CITE.DATA </w:instrText>
      </w:r>
      <w:r w:rsidR="00695284" w:rsidRPr="001668E4">
        <w:rPr>
          <w:rFonts w:ascii="Arial" w:hAnsi="Arial" w:cs="Arial"/>
          <w:color w:val="000000"/>
        </w:rPr>
      </w:r>
      <w:r w:rsidR="00695284" w:rsidRPr="001668E4">
        <w:rPr>
          <w:rFonts w:ascii="Arial" w:hAnsi="Arial" w:cs="Arial"/>
          <w:color w:val="000000"/>
        </w:rPr>
        <w:fldChar w:fldCharType="end"/>
      </w:r>
      <w:r w:rsidR="00271901" w:rsidRPr="001668E4">
        <w:rPr>
          <w:rFonts w:ascii="Arial" w:hAnsi="Arial" w:cs="Arial"/>
          <w:color w:val="000000"/>
        </w:rPr>
      </w:r>
      <w:r w:rsidR="00271901" w:rsidRPr="001668E4">
        <w:rPr>
          <w:rFonts w:ascii="Arial" w:hAnsi="Arial" w:cs="Arial"/>
          <w:color w:val="000000"/>
        </w:rPr>
        <w:fldChar w:fldCharType="separate"/>
      </w:r>
      <w:r w:rsidR="00695284" w:rsidRPr="001668E4">
        <w:rPr>
          <w:rFonts w:ascii="Arial" w:hAnsi="Arial" w:cs="Arial"/>
          <w:noProof/>
          <w:color w:val="000000"/>
        </w:rPr>
        <w:t>[6]</w:t>
      </w:r>
      <w:r w:rsidR="00271901" w:rsidRPr="001668E4">
        <w:rPr>
          <w:rFonts w:ascii="Arial" w:hAnsi="Arial" w:cs="Arial"/>
          <w:color w:val="000000"/>
        </w:rPr>
        <w:fldChar w:fldCharType="end"/>
      </w:r>
      <w:r w:rsidR="00AF506F" w:rsidRPr="001668E4">
        <w:rPr>
          <w:rFonts w:ascii="Arial" w:hAnsi="Arial" w:cs="Arial"/>
          <w:color w:val="000000"/>
        </w:rPr>
        <w:t>.</w:t>
      </w:r>
      <w:r w:rsidRPr="001668E4">
        <w:rPr>
          <w:rFonts w:ascii="Arial" w:hAnsi="Arial" w:cs="Arial"/>
          <w:color w:val="000000"/>
        </w:rPr>
        <w:t xml:space="preserve"> </w:t>
      </w:r>
      <w:del w:id="10" w:author="Businelle, Michael S (HSC)" w:date="2021-11-02T09:53:00Z">
        <w:r w:rsidRPr="001668E4" w:rsidDel="00FB03D5">
          <w:rPr>
            <w:rFonts w:ascii="Arial" w:hAnsi="Arial" w:cs="Arial"/>
            <w:color w:val="000000"/>
          </w:rPr>
          <w:delText xml:space="preserve">Beyond this study, however, no other work has examined DT among adults experiencing homelessness. </w:delText>
        </w:r>
        <w:r w:rsidRPr="001668E4" w:rsidDel="00FB03D5">
          <w:rPr>
            <w:rFonts w:ascii="Arial" w:hAnsi="Arial" w:cs="Arial"/>
          </w:rPr>
          <w:delText xml:space="preserve">Thus, </w:delText>
        </w:r>
        <w:commentRangeStart w:id="11"/>
        <w:r w:rsidRPr="001668E4" w:rsidDel="00FB03D5">
          <w:rPr>
            <w:rFonts w:ascii="Arial" w:hAnsi="Arial" w:cs="Arial"/>
          </w:rPr>
          <w:delText>t</w:delText>
        </w:r>
      </w:del>
      <w:ins w:id="12" w:author="Businelle, Michael S (HSC)" w:date="2021-11-02T09:53:00Z">
        <w:r w:rsidR="00FB03D5" w:rsidRPr="001668E4">
          <w:rPr>
            <w:rFonts w:ascii="Arial" w:hAnsi="Arial" w:cs="Arial"/>
          </w:rPr>
          <w:t>T</w:t>
        </w:r>
      </w:ins>
      <w:r w:rsidRPr="001668E4">
        <w:rPr>
          <w:rFonts w:ascii="Arial" w:hAnsi="Arial" w:cs="Arial"/>
        </w:rPr>
        <w:t>here</w:t>
      </w:r>
      <w:commentRangeEnd w:id="11"/>
      <w:r w:rsidR="00FB03D5" w:rsidRPr="001668E4">
        <w:rPr>
          <w:rStyle w:val="CommentReference"/>
          <w:rFonts w:ascii="Arial" w:hAnsi="Arial" w:cs="Arial"/>
          <w:sz w:val="22"/>
          <w:szCs w:val="22"/>
        </w:rPr>
        <w:commentReference w:id="11"/>
      </w:r>
      <w:r w:rsidRPr="001668E4">
        <w:rPr>
          <w:rFonts w:ascii="Arial" w:hAnsi="Arial" w:cs="Arial"/>
        </w:rPr>
        <w:t xml:space="preserve"> is a general lack of research on DT among homeless populations despite the importance of this construct among this group, including the extent to which this construct relates to other aspects of psychological functioning (e.g., depression, aggression, hostility, and anxiety). </w:t>
      </w:r>
    </w:p>
    <w:p w14:paraId="28F4AA26" w14:textId="59F8F8EF" w:rsidR="00307A0E" w:rsidRPr="001668E4" w:rsidRDefault="00307A0E" w:rsidP="00307A0E">
      <w:pPr>
        <w:spacing w:after="0" w:line="480" w:lineRule="auto"/>
        <w:ind w:firstLine="720"/>
        <w:rPr>
          <w:rFonts w:ascii="Arial" w:hAnsi="Arial" w:cs="Arial"/>
        </w:rPr>
      </w:pPr>
      <w:r w:rsidRPr="001668E4">
        <w:rPr>
          <w:rFonts w:ascii="Arial" w:hAnsi="Arial" w:cs="Arial"/>
          <w:color w:val="000000"/>
          <w:lang w:val="yo-NG"/>
        </w:rPr>
        <w:t>Simons and Gaher</w:t>
      </w:r>
      <w:r w:rsidRPr="001668E4">
        <w:rPr>
          <w:rFonts w:ascii="Arial" w:hAnsi="Arial" w:cs="Arial"/>
          <w:color w:val="000000"/>
        </w:rPr>
        <w:t xml:space="preserve"> </w:t>
      </w:r>
      <w:r w:rsidRPr="001668E4">
        <w:rPr>
          <w:rFonts w:ascii="Arial" w:hAnsi="Arial" w:cs="Arial"/>
          <w:color w:val="000000"/>
          <w:lang w:val="yo-NG"/>
        </w:rPr>
        <w:t>developed the Distress Toleran</w:t>
      </w:r>
      <w:r w:rsidRPr="001668E4">
        <w:rPr>
          <w:rFonts w:ascii="Arial" w:hAnsi="Arial" w:cs="Arial"/>
          <w:color w:val="000000"/>
        </w:rPr>
        <w:t>c</w:t>
      </w:r>
      <w:r w:rsidRPr="001668E4">
        <w:rPr>
          <w:rFonts w:ascii="Arial" w:hAnsi="Arial" w:cs="Arial"/>
          <w:color w:val="000000"/>
          <w:lang w:val="yo-NG"/>
        </w:rPr>
        <w:t>e Scale (DTS)</w:t>
      </w:r>
      <w:r w:rsidR="002C52FC" w:rsidRPr="001668E4">
        <w:rPr>
          <w:rFonts w:ascii="Arial" w:hAnsi="Arial" w:cs="Arial"/>
          <w:color w:val="000000"/>
        </w:rPr>
        <w:t xml:space="preserve"> </w:t>
      </w:r>
      <w:r w:rsidR="002C52FC" w:rsidRPr="001668E4">
        <w:rPr>
          <w:rFonts w:ascii="Arial" w:hAnsi="Arial" w:cs="Arial"/>
          <w:color w:val="000000"/>
        </w:rPr>
        <w:fldChar w:fldCharType="begin"/>
      </w:r>
      <w:r w:rsidR="00695284" w:rsidRPr="001668E4">
        <w:rPr>
          <w:rFonts w:ascii="Arial" w:hAnsi="Arial" w:cs="Arial"/>
          <w:color w:val="000000"/>
        </w:rPr>
        <w:instrText xml:space="preserve"> ADDIN EN.CITE &lt;EndNote&gt;&lt;Cite&gt;&lt;Author&gt;Simons&lt;/Author&gt;&lt;Year&gt;2005&lt;/Year&gt;&lt;RecNum&gt;50&lt;/RecNum&gt;&lt;DisplayText&gt;[9]&lt;/DisplayText&gt;&lt;record&gt;&lt;rec-number&gt;50&lt;/rec-number&gt;&lt;foreign-keys&gt;&lt;key app="EN" db-id="p5tzt9e0nvs2apezdzlxp008z2dvepa025wv" timestamp="1614032592" guid="b1b5d5b4-b01a-40d6-b7dc-6ed545bacc96"&gt;50&lt;/key&gt;&lt;/foreign-keys&gt;&lt;ref-type name="Generic"&gt;13&lt;/ref-type&gt;&lt;contributors&gt;&lt;authors&gt;&lt;author&gt;Simons, JS&lt;/author&gt;&lt;author&gt;Gaher, RM&lt;/author&gt;&lt;/authors&gt;&lt;/contributors&gt;&lt;titles&gt;&lt;title&gt;The distress tolerance scale: Development and validation of a self-report measure.&lt;/title&gt;&lt;/titles&gt;&lt;pages&gt;83-102&lt;/pages&gt;&lt;volume&gt;29&lt;/volume&gt;&lt;dates&gt;&lt;year&gt;2005&lt;/year&gt;&lt;/dates&gt;&lt;publisher&gt;Motivation and Emotion&lt;/publisher&gt;&lt;urls&gt;&lt;/urls&gt;&lt;/record&gt;&lt;/Cite&gt;&lt;/EndNote&gt;</w:instrText>
      </w:r>
      <w:r w:rsidR="002C52FC" w:rsidRPr="001668E4">
        <w:rPr>
          <w:rFonts w:ascii="Arial" w:hAnsi="Arial" w:cs="Arial"/>
          <w:color w:val="000000"/>
        </w:rPr>
        <w:fldChar w:fldCharType="separate"/>
      </w:r>
      <w:r w:rsidR="00695284" w:rsidRPr="001668E4">
        <w:rPr>
          <w:rFonts w:ascii="Arial" w:hAnsi="Arial" w:cs="Arial"/>
          <w:noProof/>
          <w:color w:val="000000"/>
        </w:rPr>
        <w:t>[9]</w:t>
      </w:r>
      <w:r w:rsidR="002C52FC" w:rsidRPr="001668E4">
        <w:rPr>
          <w:rFonts w:ascii="Arial" w:hAnsi="Arial" w:cs="Arial"/>
          <w:color w:val="000000"/>
        </w:rPr>
        <w:fldChar w:fldCharType="end"/>
      </w:r>
      <w:r w:rsidRPr="001668E4">
        <w:rPr>
          <w:rFonts w:ascii="Arial" w:hAnsi="Arial" w:cs="Arial"/>
          <w:color w:val="000000"/>
          <w:lang w:val="yo-NG"/>
        </w:rPr>
        <w:t xml:space="preserve">, a self-report measure of the perceived capacity to tolerate distress that isolates four unique facets of distress tolerance: (1) </w:t>
      </w:r>
      <w:r w:rsidRPr="001668E4">
        <w:rPr>
          <w:rFonts w:ascii="Arial" w:hAnsi="Arial" w:cs="Arial"/>
          <w:i/>
          <w:color w:val="000000"/>
          <w:lang w:val="yo-NG"/>
        </w:rPr>
        <w:t>tolerance</w:t>
      </w:r>
      <w:r w:rsidRPr="001668E4">
        <w:rPr>
          <w:rFonts w:ascii="Arial" w:hAnsi="Arial" w:cs="Arial"/>
          <w:color w:val="000000"/>
          <w:lang w:val="yo-NG"/>
        </w:rPr>
        <w:t xml:space="preserve">, which </w:t>
      </w:r>
      <w:r w:rsidRPr="001668E4">
        <w:rPr>
          <w:rFonts w:ascii="Arial" w:hAnsi="Arial" w:cs="Arial"/>
          <w:color w:val="000000"/>
        </w:rPr>
        <w:t>represents</w:t>
      </w:r>
      <w:r w:rsidRPr="001668E4">
        <w:rPr>
          <w:rFonts w:ascii="Arial" w:hAnsi="Arial" w:cs="Arial"/>
          <w:color w:val="000000"/>
          <w:lang w:val="yo-NG"/>
        </w:rPr>
        <w:t xml:space="preserve"> the perceived inability to tolerate unpleasant or distressing emotional states; (2) </w:t>
      </w:r>
      <w:r w:rsidRPr="001668E4">
        <w:rPr>
          <w:rFonts w:ascii="Arial" w:hAnsi="Arial" w:cs="Arial"/>
          <w:i/>
          <w:color w:val="000000"/>
          <w:lang w:val="yo-NG"/>
        </w:rPr>
        <w:t>appraisal</w:t>
      </w:r>
      <w:r w:rsidRPr="001668E4">
        <w:rPr>
          <w:rFonts w:ascii="Arial" w:hAnsi="Arial" w:cs="Arial"/>
          <w:color w:val="000000"/>
          <w:lang w:val="yo-NG"/>
        </w:rPr>
        <w:t>, which re</w:t>
      </w:r>
      <w:r w:rsidRPr="001668E4">
        <w:rPr>
          <w:rFonts w:ascii="Arial" w:hAnsi="Arial" w:cs="Arial"/>
          <w:color w:val="000000"/>
        </w:rPr>
        <w:t xml:space="preserve">presents </w:t>
      </w:r>
      <w:r w:rsidRPr="001668E4">
        <w:rPr>
          <w:rFonts w:ascii="Arial" w:hAnsi="Arial" w:cs="Arial"/>
          <w:color w:val="000000"/>
          <w:lang w:val="yo-NG"/>
        </w:rPr>
        <w:t>one’s</w:t>
      </w:r>
      <w:del w:id="13" w:author="Businelle, Michael S (HSC)" w:date="2021-11-02T09:55:00Z">
        <w:r w:rsidRPr="001668E4" w:rsidDel="00FB03D5">
          <w:rPr>
            <w:rFonts w:ascii="Arial" w:hAnsi="Arial" w:cs="Arial"/>
            <w:color w:val="000000"/>
            <w:lang w:val="yo-NG"/>
          </w:rPr>
          <w:delText xml:space="preserve"> own</w:delText>
        </w:r>
      </w:del>
      <w:r w:rsidRPr="001668E4">
        <w:rPr>
          <w:rFonts w:ascii="Arial" w:hAnsi="Arial" w:cs="Arial"/>
          <w:color w:val="000000"/>
          <w:lang w:val="yo-NG"/>
        </w:rPr>
        <w:t xml:space="preserve"> cognitive assessment of</w:t>
      </w:r>
      <w:ins w:id="14" w:author="Businelle, Michael S (HSC)" w:date="2021-11-02T09:56:00Z">
        <w:r w:rsidR="00FB03D5" w:rsidRPr="001668E4">
          <w:rPr>
            <w:rFonts w:ascii="Arial" w:hAnsi="Arial" w:cs="Arial"/>
            <w:color w:val="000000"/>
          </w:rPr>
          <w:t xml:space="preserve"> their ability to cope with</w:t>
        </w:r>
      </w:ins>
      <w:r w:rsidRPr="001668E4">
        <w:rPr>
          <w:rFonts w:ascii="Arial" w:hAnsi="Arial" w:cs="Arial"/>
          <w:color w:val="000000"/>
          <w:lang w:val="yo-NG"/>
        </w:rPr>
        <w:t xml:space="preserve"> distress</w:t>
      </w:r>
      <w:del w:id="15" w:author="Businelle, Michael S (HSC)" w:date="2021-11-02T09:56:00Z">
        <w:r w:rsidRPr="001668E4" w:rsidDel="00FB03D5">
          <w:rPr>
            <w:rFonts w:ascii="Arial" w:hAnsi="Arial" w:cs="Arial"/>
            <w:color w:val="000000"/>
            <w:lang w:val="yo-NG"/>
          </w:rPr>
          <w:delText>, identifying feelings of shame at being distressed, not accepting distress, and feelings of inferiority at one’s coping abilities in comparision to others when faced with a potentially aversive state</w:delText>
        </w:r>
      </w:del>
      <w:r w:rsidRPr="001668E4">
        <w:rPr>
          <w:rFonts w:ascii="Arial" w:hAnsi="Arial" w:cs="Arial"/>
          <w:color w:val="000000"/>
          <w:lang w:val="yo-NG"/>
        </w:rPr>
        <w:t xml:space="preserve">; (3) </w:t>
      </w:r>
      <w:r w:rsidRPr="001668E4">
        <w:rPr>
          <w:rFonts w:ascii="Arial" w:hAnsi="Arial" w:cs="Arial"/>
          <w:i/>
          <w:color w:val="000000"/>
          <w:lang w:val="yo-NG"/>
        </w:rPr>
        <w:t>regulation,</w:t>
      </w:r>
      <w:r w:rsidRPr="001668E4">
        <w:rPr>
          <w:rFonts w:ascii="Arial" w:hAnsi="Arial" w:cs="Arial"/>
          <w:color w:val="000000"/>
          <w:lang w:val="yo-NG"/>
        </w:rPr>
        <w:t xml:space="preserve"> which is characterized by the mechanism by which individuals cope with the aversive states—avoiding negative emotions and alleviating them through rapid means; and (4) </w:t>
      </w:r>
      <w:r w:rsidRPr="001668E4">
        <w:rPr>
          <w:rFonts w:ascii="Arial" w:hAnsi="Arial" w:cs="Arial"/>
          <w:i/>
          <w:color w:val="000000"/>
          <w:lang w:val="yo-NG"/>
        </w:rPr>
        <w:t>absorptio</w:t>
      </w:r>
      <w:r w:rsidRPr="001668E4">
        <w:rPr>
          <w:rFonts w:ascii="Arial" w:hAnsi="Arial" w:cs="Arial"/>
          <w:color w:val="000000"/>
          <w:lang w:val="yo-NG"/>
        </w:rPr>
        <w:t xml:space="preserve">n, which identifies the level of attention consumed by </w:t>
      </w:r>
      <w:del w:id="16" w:author="Businelle, Michael S (HSC)" w:date="2021-11-02T09:57:00Z">
        <w:r w:rsidRPr="001668E4" w:rsidDel="00FB03D5">
          <w:rPr>
            <w:rFonts w:ascii="Arial" w:hAnsi="Arial" w:cs="Arial"/>
            <w:color w:val="000000"/>
            <w:lang w:val="yo-NG"/>
          </w:rPr>
          <w:delText xml:space="preserve">the </w:delText>
        </w:r>
      </w:del>
      <w:r w:rsidRPr="001668E4">
        <w:rPr>
          <w:rFonts w:ascii="Arial" w:hAnsi="Arial" w:cs="Arial"/>
          <w:color w:val="000000"/>
          <w:lang w:val="yo-NG"/>
        </w:rPr>
        <w:t>distressing emotion</w:t>
      </w:r>
      <w:ins w:id="17" w:author="Businelle, Michael S (HSC)" w:date="2021-11-02T09:57:00Z">
        <w:r w:rsidR="00D00AE8" w:rsidRPr="001668E4">
          <w:rPr>
            <w:rFonts w:ascii="Arial" w:hAnsi="Arial" w:cs="Arial"/>
            <w:color w:val="000000"/>
          </w:rPr>
          <w:t>s</w:t>
        </w:r>
      </w:ins>
      <w:r w:rsidRPr="001668E4">
        <w:rPr>
          <w:rFonts w:ascii="Arial" w:hAnsi="Arial" w:cs="Arial"/>
          <w:color w:val="000000"/>
          <w:lang w:val="yo-NG"/>
        </w:rPr>
        <w:t xml:space="preserve"> and the disruption of functioning during the experience of an aversive state</w:t>
      </w:r>
      <w:r w:rsidR="00AF506F" w:rsidRPr="001668E4">
        <w:rPr>
          <w:rFonts w:ascii="Arial" w:hAnsi="Arial" w:cs="Arial"/>
          <w:color w:val="000000"/>
        </w:rPr>
        <w:t xml:space="preserve"> </w:t>
      </w:r>
      <w:r w:rsidR="00271901" w:rsidRPr="001668E4">
        <w:rPr>
          <w:rFonts w:ascii="Arial" w:hAnsi="Arial" w:cs="Arial"/>
          <w:color w:val="000000"/>
          <w:lang w:val="yo-NG"/>
        </w:rPr>
        <w:fldChar w:fldCharType="begin"/>
      </w:r>
      <w:r w:rsidR="00695284" w:rsidRPr="001668E4">
        <w:rPr>
          <w:rFonts w:ascii="Arial" w:hAnsi="Arial" w:cs="Arial"/>
          <w:color w:val="000000"/>
          <w:lang w:val="yo-NG"/>
        </w:rPr>
        <w:instrText xml:space="preserve"> ADDIN EN.CITE &lt;EndNote&gt;&lt;Cite&gt;&lt;Author&gt;Simons&lt;/Author&gt;&lt;Year&gt;2005&lt;/Year&gt;&lt;RecNum&gt;50&lt;/RecNum&gt;&lt;DisplayText&gt;[9]&lt;/DisplayText&gt;&lt;record&gt;&lt;rec-number&gt;50&lt;/rec-number&gt;&lt;foreign-keys&gt;&lt;key app="EN" db-id="p5tzt9e0nvs2apezdzlxp008z2dvepa025wv" timestamp="1614032592" guid="b1b5d5b4-b01a-40d6-b7dc-6ed545bacc96"&gt;50&lt;/key&gt;&lt;/foreign-keys&gt;&lt;ref-type name="Generic"&gt;13&lt;/ref-type&gt;&lt;contributors&gt;&lt;authors&gt;&lt;author&gt;Simons, JS&lt;/author&gt;&lt;author&gt;Gaher, RM&lt;/author&gt;&lt;/authors&gt;&lt;/contributors&gt;&lt;titles&gt;&lt;title&gt;The distress tolerance scale: Development and validation of a self-report measure.&lt;/title&gt;&lt;/titles&gt;&lt;pages&gt;83-102&lt;/pages&gt;&lt;volume&gt;29&lt;/volume&gt;&lt;dates&gt;&lt;year&gt;2005&lt;/year&gt;&lt;/dates&gt;&lt;publisher&gt;Motivation and Emotion&lt;/publisher&gt;&lt;urls&gt;&lt;/urls&gt;&lt;/record&gt;&lt;/Cite&gt;&lt;/EndNote&gt;</w:instrText>
      </w:r>
      <w:r w:rsidR="00271901" w:rsidRPr="001668E4">
        <w:rPr>
          <w:rFonts w:ascii="Arial" w:hAnsi="Arial" w:cs="Arial"/>
          <w:color w:val="000000"/>
          <w:lang w:val="yo-NG"/>
        </w:rPr>
        <w:fldChar w:fldCharType="separate"/>
      </w:r>
      <w:r w:rsidR="00695284" w:rsidRPr="001668E4">
        <w:rPr>
          <w:rFonts w:ascii="Arial" w:hAnsi="Arial" w:cs="Arial"/>
          <w:noProof/>
          <w:color w:val="000000"/>
          <w:lang w:val="yo-NG"/>
        </w:rPr>
        <w:t>[9]</w:t>
      </w:r>
      <w:r w:rsidR="00271901" w:rsidRPr="001668E4">
        <w:rPr>
          <w:rFonts w:ascii="Arial" w:hAnsi="Arial" w:cs="Arial"/>
          <w:color w:val="000000"/>
          <w:lang w:val="yo-NG"/>
        </w:rPr>
        <w:fldChar w:fldCharType="end"/>
      </w:r>
      <w:r w:rsidR="00AF506F" w:rsidRPr="001668E4">
        <w:rPr>
          <w:rFonts w:ascii="Arial" w:hAnsi="Arial" w:cs="Arial"/>
          <w:color w:val="000000"/>
        </w:rPr>
        <w:t xml:space="preserve">. </w:t>
      </w:r>
      <w:r w:rsidR="00F228ED" w:rsidRPr="001668E4">
        <w:rPr>
          <w:rFonts w:ascii="Arial" w:hAnsi="Arial" w:cs="Arial"/>
          <w:color w:val="000000"/>
        </w:rPr>
        <w:t xml:space="preserve">Individuals with low DT </w:t>
      </w:r>
      <w:del w:id="18" w:author="Businelle, Michael S (HSC)" w:date="2021-11-02T09:57:00Z">
        <w:r w:rsidR="00F228ED" w:rsidRPr="001668E4" w:rsidDel="00D00AE8">
          <w:rPr>
            <w:rFonts w:ascii="Arial" w:hAnsi="Arial" w:cs="Arial"/>
            <w:color w:val="000000"/>
          </w:rPr>
          <w:delText xml:space="preserve">will </w:delText>
        </w:r>
      </w:del>
      <w:r w:rsidR="00FB57E3" w:rsidRPr="001668E4">
        <w:rPr>
          <w:rFonts w:ascii="Arial" w:hAnsi="Arial" w:cs="Arial"/>
          <w:color w:val="000000"/>
        </w:rPr>
        <w:t xml:space="preserve">have more difficulty coping with feelings of distress, accepting distress, utilizing avoidance tactics to ignore feelings of distress and </w:t>
      </w:r>
      <w:ins w:id="19" w:author="Businelle, Michael S (HSC)" w:date="2021-11-02T09:58:00Z">
        <w:r w:rsidR="00D00AE8" w:rsidRPr="001668E4">
          <w:rPr>
            <w:rFonts w:ascii="Arial" w:hAnsi="Arial" w:cs="Arial"/>
            <w:color w:val="000000"/>
          </w:rPr>
          <w:t>tend to</w:t>
        </w:r>
      </w:ins>
      <w:del w:id="20" w:author="Businelle, Michael S (HSC)" w:date="2021-11-02T09:57:00Z">
        <w:r w:rsidR="00FB57E3" w:rsidRPr="001668E4" w:rsidDel="00D00AE8">
          <w:rPr>
            <w:rFonts w:ascii="Arial" w:hAnsi="Arial" w:cs="Arial"/>
            <w:color w:val="000000"/>
          </w:rPr>
          <w:delText xml:space="preserve">will </w:delText>
        </w:r>
      </w:del>
      <w:del w:id="21" w:author="Businelle, Michael S (HSC)" w:date="2021-11-02T09:58:00Z">
        <w:r w:rsidR="00FB57E3" w:rsidRPr="001668E4" w:rsidDel="00D00AE8">
          <w:rPr>
            <w:rFonts w:ascii="Arial" w:hAnsi="Arial" w:cs="Arial"/>
            <w:color w:val="000000"/>
          </w:rPr>
          <w:delText>avert</w:delText>
        </w:r>
      </w:del>
      <w:ins w:id="22" w:author="Businelle, Michael S (HSC)" w:date="2021-11-02T09:58:00Z">
        <w:r w:rsidR="00D00AE8" w:rsidRPr="001668E4">
          <w:rPr>
            <w:rFonts w:ascii="Arial" w:hAnsi="Arial" w:cs="Arial"/>
            <w:color w:val="000000"/>
          </w:rPr>
          <w:t xml:space="preserve"> give</w:t>
        </w:r>
      </w:ins>
      <w:r w:rsidR="00FB57E3" w:rsidRPr="001668E4">
        <w:rPr>
          <w:rFonts w:ascii="Arial" w:hAnsi="Arial" w:cs="Arial"/>
          <w:color w:val="000000"/>
        </w:rPr>
        <w:t xml:space="preserve"> more attention to </w:t>
      </w:r>
      <w:del w:id="23" w:author="Businelle, Michael S (HSC)" w:date="2021-11-02T09:58:00Z">
        <w:r w:rsidR="00FB57E3" w:rsidRPr="001668E4" w:rsidDel="00D00AE8">
          <w:rPr>
            <w:rFonts w:ascii="Arial" w:hAnsi="Arial" w:cs="Arial"/>
            <w:color w:val="000000"/>
          </w:rPr>
          <w:delText xml:space="preserve">the </w:delText>
        </w:r>
      </w:del>
      <w:r w:rsidR="00FB57E3" w:rsidRPr="001668E4">
        <w:rPr>
          <w:rFonts w:ascii="Arial" w:hAnsi="Arial" w:cs="Arial"/>
          <w:color w:val="000000"/>
        </w:rPr>
        <w:t>feelings</w:t>
      </w:r>
      <w:ins w:id="24" w:author="Businelle, Michael S (HSC)" w:date="2021-11-02T09:58:00Z">
        <w:r w:rsidR="00D00AE8" w:rsidRPr="001668E4">
          <w:rPr>
            <w:rFonts w:ascii="Arial" w:hAnsi="Arial" w:cs="Arial"/>
            <w:color w:val="000000"/>
          </w:rPr>
          <w:t xml:space="preserve"> of distress</w:t>
        </w:r>
      </w:ins>
      <w:r w:rsidR="00FB57E3" w:rsidRPr="001668E4">
        <w:rPr>
          <w:rFonts w:ascii="Arial" w:hAnsi="Arial" w:cs="Arial"/>
          <w:color w:val="000000"/>
        </w:rPr>
        <w:t xml:space="preserve"> </w:t>
      </w:r>
      <w:r w:rsidR="00FB57E3" w:rsidRPr="001668E4">
        <w:rPr>
          <w:rFonts w:ascii="Arial" w:hAnsi="Arial" w:cs="Arial"/>
          <w:color w:val="000000"/>
        </w:rPr>
        <w:fldChar w:fldCharType="begin"/>
      </w:r>
      <w:r w:rsidR="00FB57E3" w:rsidRPr="001668E4">
        <w:rPr>
          <w:rFonts w:ascii="Arial" w:hAnsi="Arial" w:cs="Arial"/>
          <w:color w:val="000000"/>
        </w:rPr>
        <w:instrText xml:space="preserve"> ADDIN EN.CITE &lt;EndNote&gt;&lt;Cite&gt;&lt;Author&gt;Simons&lt;/Author&gt;&lt;Year&gt;2005&lt;/Year&gt;&lt;RecNum&gt;50&lt;/RecNum&gt;&lt;DisplayText&gt;[9]&lt;/DisplayText&gt;&lt;record&gt;&lt;rec-number&gt;50&lt;/rec-number&gt;&lt;foreign-keys&gt;&lt;key app="EN" db-id="p5tzt9e0nvs2apezdzlxp008z2dvepa025wv" timestamp="1614032592" guid="b1b5d5b4-b01a-40d6-b7dc-6ed545bacc96"&gt;50&lt;/key&gt;&lt;/foreign-keys&gt;&lt;ref-type name="Generic"&gt;13&lt;/ref-type&gt;&lt;contributors&gt;&lt;authors&gt;&lt;author&gt;Simons, JS&lt;/author&gt;&lt;author&gt;Gaher, RM&lt;/author&gt;&lt;/authors&gt;&lt;/contributors&gt;&lt;titles&gt;&lt;title&gt;The distress tolerance scale: Development and validation of a self-report measure.&lt;/title&gt;&lt;/titles&gt;&lt;pages&gt;83-102&lt;/pages&gt;&lt;volume&gt;29&lt;/volume&gt;&lt;dates&gt;&lt;year&gt;2005&lt;/year&gt;&lt;/dates&gt;&lt;publisher&gt;Motivation and Emotion&lt;/publisher&gt;&lt;urls&gt;&lt;/urls&gt;&lt;/record&gt;&lt;/Cite&gt;&lt;/EndNote&gt;</w:instrText>
      </w:r>
      <w:r w:rsidR="00FB57E3" w:rsidRPr="001668E4">
        <w:rPr>
          <w:rFonts w:ascii="Arial" w:hAnsi="Arial" w:cs="Arial"/>
          <w:color w:val="000000"/>
        </w:rPr>
        <w:fldChar w:fldCharType="separate"/>
      </w:r>
      <w:r w:rsidR="00FB57E3" w:rsidRPr="001668E4">
        <w:rPr>
          <w:rFonts w:ascii="Arial" w:hAnsi="Arial" w:cs="Arial"/>
          <w:noProof/>
          <w:color w:val="000000"/>
        </w:rPr>
        <w:t>[9]</w:t>
      </w:r>
      <w:r w:rsidR="00FB57E3" w:rsidRPr="001668E4">
        <w:rPr>
          <w:rFonts w:ascii="Arial" w:hAnsi="Arial" w:cs="Arial"/>
          <w:color w:val="000000"/>
        </w:rPr>
        <w:fldChar w:fldCharType="end"/>
      </w:r>
      <w:r w:rsidR="00FB57E3" w:rsidRPr="001668E4">
        <w:rPr>
          <w:rFonts w:ascii="Arial" w:hAnsi="Arial" w:cs="Arial"/>
          <w:color w:val="000000"/>
        </w:rPr>
        <w:t xml:space="preserve">. </w:t>
      </w:r>
      <w:r w:rsidRPr="001668E4">
        <w:rPr>
          <w:rFonts w:ascii="Arial" w:hAnsi="Arial" w:cs="Arial"/>
          <w:color w:val="000000"/>
          <w:lang w:val="yo-NG"/>
        </w:rPr>
        <w:t xml:space="preserve">Exploratory and confirmatory factor analytic studies of the DTS support the </w:t>
      </w:r>
      <w:r w:rsidRPr="001668E4">
        <w:rPr>
          <w:rFonts w:ascii="Arial" w:hAnsi="Arial" w:cs="Arial"/>
        </w:rPr>
        <w:t xml:space="preserve">hierarchical multidimensional model with a single second-order factor, </w:t>
      </w:r>
      <w:r w:rsidRPr="001668E4">
        <w:rPr>
          <w:rFonts w:ascii="Arial" w:hAnsi="Arial" w:cs="Arial"/>
          <w:lang w:val="yo-NG"/>
        </w:rPr>
        <w:t>global</w:t>
      </w:r>
      <w:r w:rsidRPr="001668E4">
        <w:rPr>
          <w:rFonts w:ascii="Arial" w:hAnsi="Arial" w:cs="Arial"/>
        </w:rPr>
        <w:t xml:space="preserve"> DT, and four first-order factors</w:t>
      </w:r>
      <w:r w:rsidR="00AF506F" w:rsidRPr="001668E4">
        <w:rPr>
          <w:rFonts w:ascii="Arial" w:hAnsi="Arial" w:cs="Arial"/>
        </w:rPr>
        <w:t xml:space="preserve"> </w:t>
      </w:r>
      <w:r w:rsidR="00271901" w:rsidRPr="001668E4">
        <w:rPr>
          <w:rFonts w:ascii="Arial" w:hAnsi="Arial" w:cs="Arial"/>
          <w:lang w:val="yo-NG"/>
        </w:rPr>
        <w:fldChar w:fldCharType="begin"/>
      </w:r>
      <w:r w:rsidR="00695284" w:rsidRPr="001668E4">
        <w:rPr>
          <w:rFonts w:ascii="Arial" w:hAnsi="Arial" w:cs="Arial"/>
          <w:lang w:val="yo-NG"/>
        </w:rPr>
        <w:instrText xml:space="preserve"> ADDIN EN.CITE &lt;EndNote&gt;&lt;Cite&gt;&lt;Author&gt;Leyro&lt;/Author&gt;&lt;RecNum&gt;73&lt;/RecNum&gt;&lt;DisplayText&gt;[9, 22]&lt;/DisplayText&gt;&lt;record&gt;&lt;rec-number&gt;73&lt;/rec-number&gt;&lt;foreign-keys&gt;&lt;key app="EN" db-id="p5tzt9e0nvs2apezdzlxp008z2dvepa025wv" timestamp="1635264048" guid="e281e550-1971-4362-9683-538c83fa04bd"&gt;73&lt;/key&gt;&lt;/foreign-keys&gt;&lt;ref-type name="Journal Article"&gt;17&lt;/ref-type&gt;&lt;contributors&gt;&lt;authors&gt;&lt;author&gt;Leyro, Teresa M.&lt;/author&gt;&lt;author&gt;Bernstein, Amit&lt;/author&gt;&lt;author&gt;Vujanovic, Anka A.&lt;/author&gt;&lt;author&gt;McLeish, Alison C.&lt;/author&gt;&lt;author&gt;Zvolensky, Michael J.&lt;/author&gt;&lt;/authors&gt;&lt;/contributors&gt;&lt;titles&gt;&lt;title&gt;Distress Tolerance Scale: A Confirmatory Factor Analysis Among Daily Cigarette Smokers&lt;/title&gt;&lt;/titles&gt;&lt;dates&gt;&lt;/dates&gt;&lt;isbn&gt;1&lt;/isbn&gt;&lt;urls&gt;&lt;/urls&gt;&lt;/record&gt;&lt;/Cite&gt;&lt;Cite&gt;&lt;Author&gt;Simons&lt;/Author&gt;&lt;Year&gt;2005&lt;/Year&gt;&lt;RecNum&gt;50&lt;/RecNum&gt;&lt;record&gt;&lt;rec-number&gt;50&lt;/rec-number&gt;&lt;foreign-keys&gt;&lt;key app="EN" db-id="p5tzt9e0nvs2apezdzlxp008z2dvepa025wv" timestamp="1614032592" guid="b1b5d5b4-b01a-40d6-b7dc-6ed545bacc96"&gt;50&lt;/key&gt;&lt;/foreign-keys&gt;&lt;ref-type name="Generic"&gt;13&lt;/ref-type&gt;&lt;contributors&gt;&lt;authors&gt;&lt;author&gt;Simons, JS&lt;/author&gt;&lt;author&gt;Gaher, RM&lt;/author&gt;&lt;/authors&gt;&lt;/contributors&gt;&lt;titles&gt;&lt;title&gt;The distress tolerance scale: Development and validation of a self-report measure.&lt;/title&gt;&lt;/titles&gt;&lt;pages&gt;83-102&lt;/pages&gt;&lt;volume&gt;29&lt;/volume&gt;&lt;dates&gt;&lt;year&gt;2005&lt;/year&gt;&lt;/dates&gt;&lt;publisher&gt;Motivation and Emotion&lt;/publisher&gt;&lt;urls&gt;&lt;/urls&gt;&lt;/record&gt;&lt;/Cite&gt;&lt;/EndNote&gt;</w:instrText>
      </w:r>
      <w:r w:rsidR="00271901" w:rsidRPr="001668E4">
        <w:rPr>
          <w:rFonts w:ascii="Arial" w:hAnsi="Arial" w:cs="Arial"/>
          <w:lang w:val="yo-NG"/>
        </w:rPr>
        <w:fldChar w:fldCharType="separate"/>
      </w:r>
      <w:r w:rsidR="00695284" w:rsidRPr="001668E4">
        <w:rPr>
          <w:rFonts w:ascii="Arial" w:hAnsi="Arial" w:cs="Arial"/>
          <w:noProof/>
          <w:lang w:val="yo-NG"/>
        </w:rPr>
        <w:t>[9, 22]</w:t>
      </w:r>
      <w:r w:rsidR="00271901" w:rsidRPr="001668E4">
        <w:rPr>
          <w:rFonts w:ascii="Arial" w:hAnsi="Arial" w:cs="Arial"/>
          <w:lang w:val="yo-NG"/>
        </w:rPr>
        <w:fldChar w:fldCharType="end"/>
      </w:r>
      <w:r w:rsidR="00AF506F" w:rsidRPr="001668E4">
        <w:rPr>
          <w:rFonts w:ascii="Arial" w:hAnsi="Arial" w:cs="Arial"/>
        </w:rPr>
        <w:t>.</w:t>
      </w:r>
      <w:r w:rsidRPr="001668E4">
        <w:rPr>
          <w:rFonts w:ascii="Arial" w:hAnsi="Arial" w:cs="Arial"/>
          <w:lang w:val="yo-NG"/>
        </w:rPr>
        <w:t xml:space="preserve"> Numerous studies suggest the DTS global factors and subdimensions demonstrate excellent construct validity and internal consistency,</w:t>
      </w:r>
      <w:r w:rsidRPr="001668E4">
        <w:rPr>
          <w:rFonts w:ascii="Arial" w:hAnsi="Arial" w:cs="Arial"/>
        </w:rPr>
        <w:t xml:space="preserve"> </w:t>
      </w:r>
      <w:r w:rsidRPr="001668E4">
        <w:rPr>
          <w:rFonts w:ascii="Arial" w:hAnsi="Arial" w:cs="Arial"/>
          <w:lang w:val="yo-NG"/>
        </w:rPr>
        <w:t xml:space="preserve">hence, the DTS may be a promising tool for potentially isolating the subfacets of </w:t>
      </w:r>
      <w:r w:rsidRPr="001668E4">
        <w:rPr>
          <w:rFonts w:ascii="Arial" w:hAnsi="Arial" w:cs="Arial"/>
        </w:rPr>
        <w:t xml:space="preserve">DT </w:t>
      </w:r>
      <w:r w:rsidRPr="001668E4">
        <w:rPr>
          <w:rFonts w:ascii="Arial" w:hAnsi="Arial" w:cs="Arial"/>
          <w:lang w:val="yo-NG"/>
        </w:rPr>
        <w:t>that are uniquely associated with</w:t>
      </w:r>
      <w:r w:rsidRPr="001668E4">
        <w:rPr>
          <w:rFonts w:ascii="Arial" w:hAnsi="Arial" w:cs="Arial"/>
        </w:rPr>
        <w:t xml:space="preserve"> psychological distress among adults experiencing homelessness</w:t>
      </w:r>
      <w:del w:id="25" w:author="Businelle, Michael S (HSC)" w:date="2021-11-02T09:59:00Z">
        <w:r w:rsidRPr="001668E4" w:rsidDel="00D00AE8">
          <w:rPr>
            <w:rFonts w:ascii="Arial" w:hAnsi="Arial" w:cs="Arial"/>
          </w:rPr>
          <w:delText>.</w:delText>
        </w:r>
      </w:del>
      <w:ins w:id="26" w:author="Businelle, Michael S (HSC)" w:date="2021-11-02T09:59:00Z">
        <w:r w:rsidR="00D00AE8" w:rsidRPr="001668E4">
          <w:rPr>
            <w:rFonts w:ascii="Arial" w:hAnsi="Arial" w:cs="Arial"/>
          </w:rPr>
          <w:t xml:space="preserve"> </w:t>
        </w:r>
      </w:ins>
      <w:r w:rsidR="00271901" w:rsidRPr="001668E4">
        <w:rPr>
          <w:rFonts w:ascii="Arial" w:hAnsi="Arial" w:cs="Arial"/>
        </w:rPr>
        <w:fldChar w:fldCharType="begin"/>
      </w:r>
      <w:r w:rsidR="002C52FC" w:rsidRPr="001668E4">
        <w:rPr>
          <w:rFonts w:ascii="Arial" w:hAnsi="Arial" w:cs="Arial"/>
        </w:rPr>
        <w:instrText xml:space="preserve"> ADDIN EN.CITE &lt;EndNote&gt;&lt;Cite&gt;&lt;Author&gt;Leyro&lt;/Author&gt;&lt;RecNum&gt;73&lt;/RecNum&gt;&lt;DisplayText&gt;[22]&lt;/DisplayText&gt;&lt;record&gt;&lt;rec-number&gt;73&lt;/rec-number&gt;&lt;foreign-keys&gt;&lt;key app="EN" db-id="p5tzt9e0nvs2apezdzlxp008z2dvepa025wv" timestamp="1635264048" guid="e281e550-1971-4362-9683-538c83fa04bd"&gt;73&lt;/key&gt;&lt;/foreign-keys&gt;&lt;ref-type name="Journal Article"&gt;17&lt;/ref-type&gt;&lt;contributors&gt;&lt;authors&gt;&lt;author&gt;Leyro, Teresa M.&lt;/author&gt;&lt;author&gt;Bernstein, Amit&lt;/author&gt;&lt;author&gt;Vujanovic, Anka A.&lt;/author&gt;&lt;author&gt;McLeish, Alison C.&lt;/author&gt;&lt;author&gt;Zvolensky, Michael J.&lt;/author&gt;&lt;/authors&gt;&lt;/contributors&gt;&lt;titles&gt;&lt;title&gt;Distress Tolerance Scale: A Confirmatory Factor Analysis Among Daily Cigarette Smokers&lt;/title&gt;&lt;/titles&gt;&lt;dates&gt;&lt;/dates&gt;&lt;isbn&gt;1&lt;/isbn&gt;&lt;urls&gt;&lt;/urls&gt;&lt;/record&gt;&lt;/Cite&gt;&lt;/EndNote&gt;</w:instrText>
      </w:r>
      <w:r w:rsidR="00271901" w:rsidRPr="001668E4">
        <w:rPr>
          <w:rFonts w:ascii="Arial" w:hAnsi="Arial" w:cs="Arial"/>
        </w:rPr>
        <w:fldChar w:fldCharType="separate"/>
      </w:r>
      <w:r w:rsidR="002C52FC" w:rsidRPr="001668E4">
        <w:rPr>
          <w:rFonts w:ascii="Arial" w:hAnsi="Arial" w:cs="Arial"/>
          <w:noProof/>
        </w:rPr>
        <w:t>[22]</w:t>
      </w:r>
      <w:r w:rsidR="00271901" w:rsidRPr="001668E4">
        <w:rPr>
          <w:rFonts w:ascii="Arial" w:hAnsi="Arial" w:cs="Arial"/>
        </w:rPr>
        <w:fldChar w:fldCharType="end"/>
      </w:r>
      <w:ins w:id="27" w:author="Businelle, Michael S (HSC)" w:date="2021-11-02T09:59:00Z">
        <w:r w:rsidR="00D00AE8" w:rsidRPr="001668E4">
          <w:rPr>
            <w:rFonts w:ascii="Arial" w:hAnsi="Arial" w:cs="Arial"/>
          </w:rPr>
          <w:t>.</w:t>
        </w:r>
      </w:ins>
    </w:p>
    <w:p w14:paraId="4D303165" w14:textId="139D11F4" w:rsidR="00307A0E" w:rsidRPr="001668E4" w:rsidRDefault="00307A0E" w:rsidP="00307A0E">
      <w:pPr>
        <w:spacing w:after="0" w:line="480" w:lineRule="auto"/>
        <w:ind w:firstLine="720"/>
        <w:rPr>
          <w:rFonts w:ascii="Arial" w:hAnsi="Arial" w:cs="Arial"/>
        </w:rPr>
      </w:pPr>
      <w:r w:rsidRPr="001668E4">
        <w:rPr>
          <w:rFonts w:ascii="Arial" w:hAnsi="Arial" w:cs="Arial"/>
        </w:rPr>
        <w:t xml:space="preserve">The present study examined cross-sectional relationships between dimensions of DT and multiple </w:t>
      </w:r>
      <w:del w:id="28" w:author="Businelle, Michael S (HSC)" w:date="2021-11-02T10:00:00Z">
        <w:r w:rsidRPr="001668E4" w:rsidDel="00D00AE8">
          <w:rPr>
            <w:rFonts w:ascii="Arial" w:hAnsi="Arial" w:cs="Arial"/>
          </w:rPr>
          <w:delText xml:space="preserve">measures of psychological </w:delText>
        </w:r>
      </w:del>
      <w:ins w:id="29" w:author="Businelle, Michael S (HSC)" w:date="2021-11-02T10:00:00Z">
        <w:r w:rsidR="00D00AE8" w:rsidRPr="001668E4">
          <w:rPr>
            <w:rFonts w:ascii="Arial" w:hAnsi="Arial" w:cs="Arial"/>
          </w:rPr>
          <w:t xml:space="preserve">psychosocial variables (e.g., depression, aggression, </w:t>
        </w:r>
        <w:r w:rsidR="00D00AE8" w:rsidRPr="001668E4">
          <w:rPr>
            <w:rFonts w:ascii="Arial" w:hAnsi="Arial" w:cs="Arial"/>
          </w:rPr>
          <w:lastRenderedPageBreak/>
          <w:t>hostility, anxiety, urban life stress)</w:t>
        </w:r>
      </w:ins>
      <w:del w:id="30" w:author="Businelle, Michael S (HSC)" w:date="2021-11-02T10:00:00Z">
        <w:r w:rsidRPr="001668E4" w:rsidDel="00D00AE8">
          <w:rPr>
            <w:rFonts w:ascii="Arial" w:hAnsi="Arial" w:cs="Arial"/>
          </w:rPr>
          <w:delText xml:space="preserve">distress prevalent </w:delText>
        </w:r>
      </w:del>
      <w:r w:rsidRPr="001668E4">
        <w:rPr>
          <w:rFonts w:ascii="Arial" w:hAnsi="Arial" w:cs="Arial"/>
        </w:rPr>
        <w:t xml:space="preserve">among adults experiencing homelessness. We extend prior work by investigating whether relations between DT and psychosocial functioning: (1) are specific to DT subscales; (2) generalize across domains of psychosocial </w:t>
      </w:r>
      <w:r w:rsidR="000D54C3" w:rsidRPr="001668E4">
        <w:rPr>
          <w:rFonts w:ascii="Arial" w:hAnsi="Arial" w:cs="Arial"/>
        </w:rPr>
        <w:t>variables</w:t>
      </w:r>
      <w:r w:rsidRPr="001668E4">
        <w:rPr>
          <w:rFonts w:ascii="Arial" w:hAnsi="Arial" w:cs="Arial"/>
        </w:rPr>
        <w:t>, including depression, aggression, hostility, anxiety, and urban life stress; and (3) determine whether these associations were incremental to age, sex, race/ethnicity, education levels, and current length of homelessness. Given that past work has shown that the regulation and appraisal DT subscales were unique predictors of behavioral health functioning, we expect these subscales to be consistently and robustly related to our criterion variables</w:t>
      </w:r>
      <w:del w:id="31" w:author="Businelle, Michael S (HSC)" w:date="2021-11-02T10:05:00Z">
        <w:r w:rsidRPr="001668E4" w:rsidDel="00D35AC5">
          <w:rPr>
            <w:rFonts w:ascii="Arial" w:hAnsi="Arial" w:cs="Arial"/>
          </w:rPr>
          <w:delText>.</w:delText>
        </w:r>
      </w:del>
      <w:r w:rsidRPr="001668E4">
        <w:rPr>
          <w:rFonts w:ascii="Arial" w:hAnsi="Arial" w:cs="Arial"/>
        </w:rPr>
        <w:t xml:space="preserve"> </w:t>
      </w:r>
      <w:r w:rsidR="00B35A03" w:rsidRPr="001668E4">
        <w:rPr>
          <w:rFonts w:ascii="Arial" w:hAnsi="Arial" w:cs="Arial"/>
        </w:rPr>
        <w:fldChar w:fldCharType="begin"/>
      </w:r>
      <w:r w:rsidR="002C52FC" w:rsidRPr="001668E4">
        <w:rPr>
          <w:rFonts w:ascii="Arial" w:hAnsi="Arial" w:cs="Arial"/>
        </w:rPr>
        <w:instrText xml:space="preserve"> ADDIN EN.CITE &lt;EndNote&gt;&lt;Cite&gt;&lt;Author&gt;Leyro&lt;/Author&gt;&lt;RecNum&gt;73&lt;/RecNum&gt;&lt;DisplayText&gt;[22]&lt;/DisplayText&gt;&lt;record&gt;&lt;rec-number&gt;73&lt;/rec-number&gt;&lt;foreign-keys&gt;&lt;key app="EN" db-id="p5tzt9e0nvs2apezdzlxp008z2dvepa025wv" timestamp="1635264048" guid="e281e550-1971-4362-9683-538c83fa04bd"&gt;73&lt;/key&gt;&lt;/foreign-keys&gt;&lt;ref-type name="Journal Article"&gt;17&lt;/ref-type&gt;&lt;contributors&gt;&lt;authors&gt;&lt;author&gt;Leyro, Teresa M.&lt;/author&gt;&lt;author&gt;Bernstein, Amit&lt;/author&gt;&lt;author&gt;Vujanovic, Anka A.&lt;/author&gt;&lt;author&gt;McLeish, Alison C.&lt;/author&gt;&lt;author&gt;Zvolensky, Michael J.&lt;/author&gt;&lt;/authors&gt;&lt;/contributors&gt;&lt;titles&gt;&lt;title&gt;Distress Tolerance Scale: A Confirmatory Factor Analysis Among Daily Cigarette Smokers&lt;/title&gt;&lt;/titles&gt;&lt;dates&gt;&lt;/dates&gt;&lt;isbn&gt;1&lt;/isbn&gt;&lt;urls&gt;&lt;/urls&gt;&lt;/record&gt;&lt;/Cite&gt;&lt;/EndNote&gt;</w:instrText>
      </w:r>
      <w:r w:rsidR="00B35A03" w:rsidRPr="001668E4">
        <w:rPr>
          <w:rFonts w:ascii="Arial" w:hAnsi="Arial" w:cs="Arial"/>
        </w:rPr>
        <w:fldChar w:fldCharType="separate"/>
      </w:r>
      <w:r w:rsidR="002C52FC" w:rsidRPr="001668E4">
        <w:rPr>
          <w:rFonts w:ascii="Arial" w:hAnsi="Arial" w:cs="Arial"/>
          <w:noProof/>
        </w:rPr>
        <w:t>[22]</w:t>
      </w:r>
      <w:r w:rsidR="00B35A03" w:rsidRPr="001668E4">
        <w:rPr>
          <w:rFonts w:ascii="Arial" w:hAnsi="Arial" w:cs="Arial"/>
        </w:rPr>
        <w:fldChar w:fldCharType="end"/>
      </w:r>
      <w:ins w:id="32" w:author="Businelle, Michael S (HSC)" w:date="2021-11-02T10:05:00Z">
        <w:r w:rsidR="00D35AC5" w:rsidRPr="001668E4">
          <w:rPr>
            <w:rFonts w:ascii="Arial" w:hAnsi="Arial" w:cs="Arial"/>
          </w:rPr>
          <w:t>.</w:t>
        </w:r>
      </w:ins>
    </w:p>
    <w:p w14:paraId="4CE3D55E" w14:textId="77777777" w:rsidR="00307A0E" w:rsidRPr="001668E4" w:rsidRDefault="00307A0E" w:rsidP="00307A0E">
      <w:pPr>
        <w:spacing w:after="0" w:line="480" w:lineRule="auto"/>
        <w:rPr>
          <w:rFonts w:ascii="Arial" w:hAnsi="Arial" w:cs="Arial"/>
        </w:rPr>
      </w:pPr>
      <w:r w:rsidRPr="001668E4">
        <w:rPr>
          <w:rFonts w:ascii="Arial" w:hAnsi="Arial" w:cs="Arial"/>
          <w:b/>
          <w:bCs/>
          <w:color w:val="000000"/>
        </w:rPr>
        <w:t>Methods</w:t>
      </w:r>
    </w:p>
    <w:p w14:paraId="74648B61" w14:textId="29FC03BB" w:rsidR="00307A0E" w:rsidRPr="001668E4" w:rsidRDefault="00307A0E" w:rsidP="006E3077">
      <w:pPr>
        <w:spacing w:after="0" w:line="480" w:lineRule="auto"/>
        <w:ind w:firstLine="720"/>
        <w:rPr>
          <w:rFonts w:ascii="Arial" w:hAnsi="Arial" w:cs="Arial"/>
          <w:i/>
          <w:vertAlign w:val="superscript"/>
        </w:rPr>
      </w:pPr>
      <w:r w:rsidRPr="001668E4">
        <w:rPr>
          <w:rFonts w:ascii="Arial" w:hAnsi="Arial" w:cs="Arial"/>
          <w:color w:val="000000"/>
        </w:rPr>
        <w:t xml:space="preserve">The current study is a cross-sectional examination of </w:t>
      </w:r>
      <w:commentRangeStart w:id="33"/>
      <w:r w:rsidRPr="001668E4">
        <w:rPr>
          <w:rFonts w:ascii="Arial" w:hAnsi="Arial" w:cs="Arial"/>
          <w:color w:val="000000"/>
        </w:rPr>
        <w:t>244</w:t>
      </w:r>
      <w:commentRangeEnd w:id="33"/>
      <w:r w:rsidR="0054692B" w:rsidRPr="001668E4">
        <w:rPr>
          <w:rStyle w:val="CommentReference"/>
          <w:rFonts w:ascii="Arial" w:hAnsi="Arial" w:cs="Arial"/>
          <w:sz w:val="22"/>
          <w:szCs w:val="22"/>
        </w:rPr>
        <w:commentReference w:id="33"/>
      </w:r>
      <w:r w:rsidRPr="001668E4">
        <w:rPr>
          <w:rFonts w:ascii="Arial" w:hAnsi="Arial" w:cs="Arial"/>
          <w:color w:val="000000"/>
        </w:rPr>
        <w:t xml:space="preserve"> participants from an ongoing three-arm randomized controlled trial (Link2Care; R01MD010733). Link2Care assesses the efficacy of a smartphone app for case management and treatment service utilization to effectively increase case management contact time and reduce homeless nights and re-arrest. Participants (n=244) were recruited from a large homeless shelter in Dallas, Texas, beginning in the spring of 2018. Participants were eligible to participate if they were released from the Dallas County jail in the past 60 days, planned to reside in the Dallas area for the next year, were enrolled in the shelter’s homeless recovery program, and were able to </w:t>
      </w:r>
      <w:ins w:id="34" w:author="Businelle, Michael S (HSC)" w:date="2021-11-02T10:06:00Z">
        <w:r w:rsidR="006E3077" w:rsidRPr="001668E4">
          <w:rPr>
            <w:rFonts w:ascii="Arial" w:hAnsi="Arial" w:cs="Arial"/>
            <w:color w:val="000000"/>
          </w:rPr>
          <w:t>complete</w:t>
        </w:r>
      </w:ins>
      <w:del w:id="35" w:author="Businelle, Michael S (HSC)" w:date="2021-11-02T10:06:00Z">
        <w:r w:rsidRPr="001668E4" w:rsidDel="006E3077">
          <w:rPr>
            <w:rFonts w:ascii="Arial" w:hAnsi="Arial" w:cs="Arial"/>
            <w:color w:val="000000"/>
          </w:rPr>
          <w:delText>attend</w:delText>
        </w:r>
      </w:del>
      <w:r w:rsidRPr="001668E4">
        <w:rPr>
          <w:rFonts w:ascii="Arial" w:hAnsi="Arial" w:cs="Arial"/>
          <w:color w:val="000000"/>
        </w:rPr>
        <w:t xml:space="preserve"> five scheduled </w:t>
      </w:r>
      <w:del w:id="36" w:author="Businelle, Michael S (HSC)" w:date="2021-11-02T10:06:00Z">
        <w:r w:rsidRPr="001668E4" w:rsidDel="006E3077">
          <w:rPr>
            <w:rFonts w:ascii="Arial" w:hAnsi="Arial" w:cs="Arial"/>
            <w:color w:val="000000"/>
          </w:rPr>
          <w:delText xml:space="preserve">in-person </w:delText>
        </w:r>
      </w:del>
      <w:r w:rsidRPr="001668E4">
        <w:rPr>
          <w:rFonts w:ascii="Arial" w:hAnsi="Arial" w:cs="Arial"/>
          <w:color w:val="000000"/>
        </w:rPr>
        <w:t xml:space="preserve">study </w:t>
      </w:r>
      <w:ins w:id="37" w:author="Businelle, Michael S (HSC)" w:date="2021-11-02T10:06:00Z">
        <w:r w:rsidR="006E3077" w:rsidRPr="001668E4">
          <w:rPr>
            <w:rFonts w:ascii="Arial" w:hAnsi="Arial" w:cs="Arial"/>
            <w:color w:val="000000"/>
          </w:rPr>
          <w:t>sessions</w:t>
        </w:r>
      </w:ins>
      <w:del w:id="38" w:author="Businelle, Michael S (HSC)" w:date="2021-11-02T10:06:00Z">
        <w:r w:rsidRPr="001668E4" w:rsidDel="006E3077">
          <w:rPr>
            <w:rFonts w:ascii="Arial" w:hAnsi="Arial" w:cs="Arial"/>
            <w:color w:val="000000"/>
          </w:rPr>
          <w:delText>visits</w:delText>
        </w:r>
      </w:del>
      <w:r w:rsidRPr="001668E4">
        <w:rPr>
          <w:rFonts w:ascii="Arial" w:hAnsi="Arial" w:cs="Arial"/>
          <w:color w:val="000000"/>
        </w:rPr>
        <w:t xml:space="preserve"> (i.e., baseline, randomization, and 1-,3-, and 6-month post-randomization follow-up </w:t>
      </w:r>
      <w:ins w:id="39" w:author="Businelle, Michael S (HSC)" w:date="2021-11-02T10:06:00Z">
        <w:r w:rsidR="006E3077" w:rsidRPr="001668E4">
          <w:rPr>
            <w:rFonts w:ascii="Arial" w:hAnsi="Arial" w:cs="Arial"/>
            <w:color w:val="000000"/>
          </w:rPr>
          <w:t>assessments</w:t>
        </w:r>
      </w:ins>
      <w:del w:id="40" w:author="Businelle, Michael S (HSC)" w:date="2021-11-02T10:06:00Z">
        <w:r w:rsidRPr="001668E4" w:rsidDel="006E3077">
          <w:rPr>
            <w:rFonts w:ascii="Arial" w:hAnsi="Arial" w:cs="Arial"/>
            <w:color w:val="000000"/>
          </w:rPr>
          <w:delText>visits</w:delText>
        </w:r>
      </w:del>
      <w:r w:rsidRPr="001668E4">
        <w:rPr>
          <w:rFonts w:ascii="Arial" w:hAnsi="Arial" w:cs="Arial"/>
          <w:color w:val="000000"/>
        </w:rPr>
        <w:t>). Additionally, participants were required to score ≥ four on the Rapid Estimate of Adult Literacy in Medicine (REALM) test indicating &gt;</w:t>
      </w:r>
      <w:r w:rsidR="00FB57E3" w:rsidRPr="001668E4">
        <w:rPr>
          <w:rFonts w:ascii="Arial" w:hAnsi="Arial" w:cs="Arial"/>
          <w:color w:val="000000"/>
        </w:rPr>
        <w:t>=</w:t>
      </w:r>
      <w:r w:rsidRPr="001668E4">
        <w:rPr>
          <w:rFonts w:ascii="Arial" w:hAnsi="Arial" w:cs="Arial"/>
          <w:color w:val="000000"/>
        </w:rPr>
        <w:t xml:space="preserve"> 6th-grade literacy and score &gt;</w:t>
      </w:r>
      <w:r w:rsidR="00FB57E3" w:rsidRPr="001668E4">
        <w:rPr>
          <w:rFonts w:ascii="Arial" w:hAnsi="Arial" w:cs="Arial"/>
          <w:color w:val="000000"/>
        </w:rPr>
        <w:t>=</w:t>
      </w:r>
      <w:r w:rsidRPr="001668E4">
        <w:rPr>
          <w:rFonts w:ascii="Arial" w:hAnsi="Arial" w:cs="Arial"/>
          <w:color w:val="000000"/>
        </w:rPr>
        <w:t>24 on the Mini-Mental health exam</w:t>
      </w:r>
      <w:r w:rsidR="00AF506F" w:rsidRPr="001668E4">
        <w:rPr>
          <w:rFonts w:ascii="Arial" w:hAnsi="Arial" w:cs="Arial"/>
          <w:color w:val="000000"/>
        </w:rPr>
        <w:t xml:space="preserve"> </w:t>
      </w:r>
      <w:r w:rsidR="007C1FA8" w:rsidRPr="001668E4">
        <w:rPr>
          <w:rFonts w:ascii="Arial" w:hAnsi="Arial" w:cs="Arial"/>
          <w:color w:val="000000"/>
        </w:rPr>
        <w:fldChar w:fldCharType="begin">
          <w:fldData xml:space="preserve">PEVuZE5vdGU+PENpdGU+PEF1dGhvcj5Bcm96dWxsYWg8L0F1dGhvcj48WWVhcj4yMDA3PC9ZZWFy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</w:fldData>
        </w:fldChar>
      </w:r>
      <w:r w:rsidR="002C52FC" w:rsidRPr="001668E4">
        <w:rPr>
          <w:rFonts w:ascii="Arial" w:hAnsi="Arial" w:cs="Arial"/>
          <w:color w:val="000000"/>
        </w:rPr>
        <w:instrText xml:space="preserve"> ADDIN EN.CITE </w:instrText>
      </w:r>
      <w:r w:rsidR="002C52FC" w:rsidRPr="001668E4">
        <w:rPr>
          <w:rFonts w:ascii="Arial" w:hAnsi="Arial" w:cs="Arial"/>
          <w:color w:val="000000"/>
        </w:rPr>
        <w:fldChar w:fldCharType="begin">
          <w:fldData xml:space="preserve">PEVuZE5vdGU+PENpdGU+PEF1dGhvcj5Bcm96dWxsYWg8L0F1dGhvcj48WWVhcj4yMDA3PC9ZZWFy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</w:fldData>
        </w:fldChar>
      </w:r>
      <w:r w:rsidR="002C52FC" w:rsidRPr="001668E4">
        <w:rPr>
          <w:rFonts w:ascii="Arial" w:hAnsi="Arial" w:cs="Arial"/>
          <w:color w:val="000000"/>
        </w:rPr>
        <w:instrText xml:space="preserve"> ADDIN EN.CITE.DATA </w:instrText>
      </w:r>
      <w:r w:rsidR="002C52FC" w:rsidRPr="001668E4">
        <w:rPr>
          <w:rFonts w:ascii="Arial" w:hAnsi="Arial" w:cs="Arial"/>
          <w:color w:val="000000"/>
        </w:rPr>
      </w:r>
      <w:r w:rsidR="002C52FC" w:rsidRPr="001668E4">
        <w:rPr>
          <w:rFonts w:ascii="Arial" w:hAnsi="Arial" w:cs="Arial"/>
          <w:color w:val="000000"/>
        </w:rPr>
        <w:fldChar w:fldCharType="end"/>
      </w:r>
      <w:r w:rsidR="007C1FA8" w:rsidRPr="001668E4">
        <w:rPr>
          <w:rFonts w:ascii="Arial" w:hAnsi="Arial" w:cs="Arial"/>
          <w:color w:val="000000"/>
        </w:rPr>
      </w:r>
      <w:r w:rsidR="007C1FA8" w:rsidRPr="001668E4">
        <w:rPr>
          <w:rFonts w:ascii="Arial" w:hAnsi="Arial" w:cs="Arial"/>
          <w:color w:val="000000"/>
        </w:rPr>
        <w:fldChar w:fldCharType="separate"/>
      </w:r>
      <w:r w:rsidR="002C52FC" w:rsidRPr="001668E4">
        <w:rPr>
          <w:rFonts w:ascii="Arial" w:hAnsi="Arial" w:cs="Arial"/>
          <w:noProof/>
          <w:color w:val="000000"/>
        </w:rPr>
        <w:t>[23-25]</w:t>
      </w:r>
      <w:r w:rsidR="007C1FA8" w:rsidRPr="001668E4">
        <w:rPr>
          <w:rFonts w:ascii="Arial" w:hAnsi="Arial" w:cs="Arial"/>
          <w:color w:val="000000"/>
        </w:rPr>
        <w:fldChar w:fldCharType="end"/>
      </w:r>
      <w:r w:rsidR="00AF506F" w:rsidRPr="001668E4">
        <w:rPr>
          <w:rFonts w:ascii="Arial" w:hAnsi="Arial" w:cs="Arial"/>
          <w:color w:val="000000"/>
        </w:rPr>
        <w:t xml:space="preserve">. </w:t>
      </w:r>
      <w:r w:rsidRPr="001668E4">
        <w:rPr>
          <w:rFonts w:ascii="Arial" w:hAnsi="Arial" w:cs="Arial"/>
          <w:color w:val="000000"/>
        </w:rPr>
        <w:t xml:space="preserve">The current study utilizes data collected during the baseline and randomization visits. </w:t>
      </w:r>
      <w:r w:rsidRPr="001668E4">
        <w:rPr>
          <w:rFonts w:ascii="Arial" w:hAnsi="Arial" w:cs="Arial"/>
        </w:rPr>
        <w:t>A more detailed description of the protocol has been described previously</w:t>
      </w:r>
      <w:r w:rsidR="00AF506F" w:rsidRPr="001668E4">
        <w:rPr>
          <w:rFonts w:ascii="Arial" w:hAnsi="Arial" w:cs="Arial"/>
        </w:rPr>
        <w:t xml:space="preserve"> </w:t>
      </w:r>
      <w:r w:rsidR="007C1FA8" w:rsidRPr="001668E4">
        <w:rPr>
          <w:rFonts w:ascii="Arial" w:hAnsi="Arial" w:cs="Arial"/>
        </w:rPr>
        <w:fldChar w:fldCharType="begin">
          <w:fldData xml:space="preserve">PEVuZE5vdGU+PENpdGU+PEF1dGhvcj5SZWluZ2xlIEdvbnphbGV6PC9BdXRob3I+PFllYXI+MjAx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</w:fldData>
        </w:fldChar>
      </w:r>
      <w:r w:rsidR="002C52FC" w:rsidRPr="001668E4">
        <w:rPr>
          <w:rFonts w:ascii="Arial" w:hAnsi="Arial" w:cs="Arial"/>
        </w:rPr>
        <w:instrText xml:space="preserve"> ADDIN EN.CITE </w:instrText>
      </w:r>
      <w:r w:rsidR="002C52FC" w:rsidRPr="001668E4">
        <w:rPr>
          <w:rFonts w:ascii="Arial" w:hAnsi="Arial" w:cs="Arial"/>
        </w:rPr>
        <w:fldChar w:fldCharType="begin">
          <w:fldData xml:space="preserve">PEVuZE5vdGU+PENpdGU+PEF1dGhvcj5SZWluZ2xlIEdvbnphbGV6PC9BdXRob3I+PFllYXI+MjAx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</w:fldData>
        </w:fldChar>
      </w:r>
      <w:r w:rsidR="002C52FC" w:rsidRPr="001668E4">
        <w:rPr>
          <w:rFonts w:ascii="Arial" w:hAnsi="Arial" w:cs="Arial"/>
        </w:rPr>
        <w:instrText xml:space="preserve"> ADDIN EN.CITE.DATA </w:instrText>
      </w:r>
      <w:r w:rsidR="002C52FC" w:rsidRPr="001668E4">
        <w:rPr>
          <w:rFonts w:ascii="Arial" w:hAnsi="Arial" w:cs="Arial"/>
        </w:rPr>
      </w:r>
      <w:r w:rsidR="002C52FC" w:rsidRPr="001668E4">
        <w:rPr>
          <w:rFonts w:ascii="Arial" w:hAnsi="Arial" w:cs="Arial"/>
        </w:rPr>
        <w:fldChar w:fldCharType="end"/>
      </w:r>
      <w:r w:rsidR="007C1FA8" w:rsidRPr="001668E4">
        <w:rPr>
          <w:rFonts w:ascii="Arial" w:hAnsi="Arial" w:cs="Arial"/>
        </w:rPr>
      </w:r>
      <w:r w:rsidR="007C1FA8" w:rsidRPr="001668E4">
        <w:rPr>
          <w:rFonts w:ascii="Arial" w:hAnsi="Arial" w:cs="Arial"/>
        </w:rPr>
        <w:fldChar w:fldCharType="separate"/>
      </w:r>
      <w:r w:rsidR="002C52FC" w:rsidRPr="001668E4">
        <w:rPr>
          <w:rFonts w:ascii="Arial" w:hAnsi="Arial" w:cs="Arial"/>
          <w:noProof/>
        </w:rPr>
        <w:t>[26]</w:t>
      </w:r>
      <w:r w:rsidR="007C1FA8" w:rsidRPr="001668E4">
        <w:rPr>
          <w:rFonts w:ascii="Arial" w:hAnsi="Arial" w:cs="Arial"/>
        </w:rPr>
        <w:fldChar w:fldCharType="end"/>
      </w:r>
      <w:r w:rsidR="00AF506F" w:rsidRPr="001668E4">
        <w:rPr>
          <w:rFonts w:ascii="Arial" w:hAnsi="Arial" w:cs="Arial"/>
        </w:rPr>
        <w:t>.</w:t>
      </w:r>
    </w:p>
    <w:p w14:paraId="5043EB4B" w14:textId="77777777" w:rsidR="00307A0E" w:rsidRPr="001668E4" w:rsidRDefault="00307A0E" w:rsidP="00307A0E">
      <w:pPr>
        <w:spacing w:after="0" w:line="480" w:lineRule="auto"/>
        <w:rPr>
          <w:rFonts w:ascii="Arial" w:hAnsi="Arial" w:cs="Arial"/>
        </w:rPr>
      </w:pPr>
      <w:r w:rsidRPr="001668E4">
        <w:rPr>
          <w:rFonts w:ascii="Arial" w:hAnsi="Arial" w:cs="Arial"/>
          <w:b/>
          <w:bCs/>
          <w:color w:val="000000"/>
        </w:rPr>
        <w:t>Measures</w:t>
      </w:r>
    </w:p>
    <w:p w14:paraId="58A67B2E" w14:textId="414348AD" w:rsidR="00307A0E" w:rsidRPr="001668E4" w:rsidRDefault="00307A0E" w:rsidP="00307A0E">
      <w:pPr>
        <w:spacing w:after="0" w:line="480" w:lineRule="auto"/>
        <w:ind w:firstLine="720"/>
        <w:rPr>
          <w:rFonts w:ascii="Arial" w:hAnsi="Arial" w:cs="Arial"/>
          <w:color w:val="000000"/>
        </w:rPr>
      </w:pPr>
      <w:proofErr w:type="spellStart"/>
      <w:r w:rsidRPr="001668E4">
        <w:rPr>
          <w:rFonts w:ascii="Arial" w:hAnsi="Arial" w:cs="Arial"/>
          <w:i/>
          <w:iCs/>
          <w:color w:val="000000"/>
        </w:rPr>
        <w:t>Sociodemographics</w:t>
      </w:r>
      <w:proofErr w:type="spellEnd"/>
      <w:r w:rsidRPr="001668E4">
        <w:rPr>
          <w:rFonts w:ascii="Arial" w:hAnsi="Arial" w:cs="Arial"/>
          <w:i/>
          <w:iCs/>
          <w:color w:val="000000"/>
        </w:rPr>
        <w:t xml:space="preserve">. </w:t>
      </w:r>
      <w:r w:rsidRPr="001668E4">
        <w:rPr>
          <w:rFonts w:ascii="Arial" w:hAnsi="Arial" w:cs="Arial"/>
          <w:color w:val="000000"/>
        </w:rPr>
        <w:t xml:space="preserve">All participants completed assessments of demographic characteristics, including age, sex, ethnicity/race, and years of education </w:t>
      </w:r>
      <w:r w:rsidRPr="001668E4">
        <w:rPr>
          <w:rFonts w:ascii="Arial" w:hAnsi="Arial" w:cs="Arial"/>
          <w:color w:val="000000" w:themeColor="text1"/>
          <w:highlight w:val="white"/>
        </w:rPr>
        <w:t xml:space="preserve">(dichotomized as less </w:t>
      </w:r>
      <w:r w:rsidRPr="001668E4">
        <w:rPr>
          <w:rFonts w:ascii="Arial" w:hAnsi="Arial" w:cs="Arial"/>
          <w:color w:val="000000" w:themeColor="text1"/>
          <w:highlight w:val="white"/>
        </w:rPr>
        <w:lastRenderedPageBreak/>
        <w:t>than a high school and equal to or greater than high school).</w:t>
      </w:r>
      <w:r w:rsidRPr="001668E4">
        <w:rPr>
          <w:rFonts w:ascii="Arial" w:hAnsi="Arial" w:cs="Arial"/>
          <w:color w:val="000000"/>
        </w:rPr>
        <w:t xml:space="preserve"> Additionally, participants answered questions about the length of current homelessness period (in months), age when they first experienced homelessness, and lifetime periods of homelessness. </w:t>
      </w:r>
    </w:p>
    <w:p w14:paraId="05D072E0" w14:textId="22E468D0" w:rsidR="00307A0E" w:rsidRPr="001668E4" w:rsidRDefault="00307A0E" w:rsidP="00307A0E">
      <w:pPr>
        <w:spacing w:after="0" w:line="480" w:lineRule="auto"/>
        <w:ind w:firstLine="720"/>
        <w:rPr>
          <w:rFonts w:ascii="Arial" w:hAnsi="Arial" w:cs="Arial"/>
        </w:rPr>
      </w:pPr>
      <w:commentRangeStart w:id="41"/>
      <w:commentRangeStart w:id="42"/>
      <w:r w:rsidRPr="001668E4">
        <w:rPr>
          <w:rFonts w:ascii="Arial" w:hAnsi="Arial" w:cs="Arial"/>
          <w:i/>
        </w:rPr>
        <w:t>Distress Tolerance</w:t>
      </w:r>
      <w:commentRangeEnd w:id="41"/>
      <w:r w:rsidRPr="001668E4">
        <w:rPr>
          <w:rStyle w:val="CommentReference"/>
          <w:rFonts w:ascii="Arial" w:eastAsiaTheme="majorEastAsia" w:hAnsi="Arial" w:cs="Arial"/>
          <w:sz w:val="22"/>
          <w:szCs w:val="22"/>
        </w:rPr>
        <w:commentReference w:id="41"/>
      </w:r>
      <w:commentRangeEnd w:id="42"/>
      <w:r w:rsidRPr="001668E4">
        <w:rPr>
          <w:rStyle w:val="CommentReference"/>
          <w:rFonts w:ascii="Arial" w:eastAsiaTheme="majorEastAsia" w:hAnsi="Arial" w:cs="Arial"/>
          <w:sz w:val="22"/>
          <w:szCs w:val="22"/>
        </w:rPr>
        <w:commentReference w:id="42"/>
      </w:r>
      <w:r w:rsidRPr="001668E4">
        <w:rPr>
          <w:rFonts w:ascii="Arial" w:hAnsi="Arial" w:cs="Arial"/>
          <w:i/>
        </w:rPr>
        <w:t xml:space="preserve">. </w:t>
      </w:r>
      <w:r w:rsidRPr="001668E4">
        <w:rPr>
          <w:rFonts w:ascii="Arial" w:hAnsi="Arial" w:cs="Arial"/>
        </w:rPr>
        <w:t xml:space="preserve">Distress tolerance was measured using the Distress Tolerance Scale (DTS), a </w:t>
      </w:r>
      <w:commentRangeStart w:id="43"/>
      <w:commentRangeStart w:id="44"/>
      <w:commentRangeStart w:id="45"/>
      <w:r w:rsidRPr="001668E4">
        <w:rPr>
          <w:rFonts w:ascii="Arial" w:hAnsi="Arial" w:cs="Arial"/>
        </w:rPr>
        <w:t>16</w:t>
      </w:r>
      <w:commentRangeEnd w:id="43"/>
      <w:r w:rsidRPr="001668E4">
        <w:rPr>
          <w:rStyle w:val="CommentReference"/>
          <w:rFonts w:ascii="Arial" w:eastAsiaTheme="majorEastAsia" w:hAnsi="Arial" w:cs="Arial"/>
          <w:sz w:val="22"/>
          <w:szCs w:val="22"/>
        </w:rPr>
        <w:commentReference w:id="43"/>
      </w:r>
      <w:commentRangeEnd w:id="44"/>
      <w:r w:rsidR="005E3AC6" w:rsidRPr="001668E4">
        <w:rPr>
          <w:rStyle w:val="CommentReference"/>
          <w:rFonts w:ascii="Arial" w:hAnsi="Arial" w:cs="Arial"/>
          <w:sz w:val="22"/>
          <w:szCs w:val="22"/>
        </w:rPr>
        <w:commentReference w:id="44"/>
      </w:r>
      <w:commentRangeEnd w:id="45"/>
      <w:r w:rsidR="008341AC" w:rsidRPr="001668E4">
        <w:rPr>
          <w:rStyle w:val="CommentReference"/>
          <w:rFonts w:ascii="Arial" w:hAnsi="Arial" w:cs="Arial"/>
          <w:sz w:val="22"/>
          <w:szCs w:val="22"/>
        </w:rPr>
        <w:commentReference w:id="45"/>
      </w:r>
      <w:r w:rsidRPr="001668E4">
        <w:rPr>
          <w:rFonts w:ascii="Arial" w:hAnsi="Arial" w:cs="Arial"/>
        </w:rPr>
        <w:t>-item self-report measure</w:t>
      </w:r>
      <w:r w:rsidR="00695284" w:rsidRPr="001668E4">
        <w:rPr>
          <w:rFonts w:ascii="Arial" w:hAnsi="Arial" w:cs="Arial"/>
        </w:rPr>
        <w:t xml:space="preserve"> </w:t>
      </w:r>
      <w:r w:rsidR="00695284" w:rsidRPr="001668E4">
        <w:rPr>
          <w:rFonts w:ascii="Arial" w:hAnsi="Arial" w:cs="Arial"/>
        </w:rPr>
        <w:fldChar w:fldCharType="begin"/>
      </w:r>
      <w:r w:rsidR="00695284" w:rsidRPr="001668E4">
        <w:rPr>
          <w:rFonts w:ascii="Arial" w:hAnsi="Arial" w:cs="Arial"/>
        </w:rPr>
        <w:instrText xml:space="preserve"> ADDIN EN.CITE &lt;EndNote&gt;&lt;Cite&gt;&lt;Author&gt;Simons&lt;/Author&gt;&lt;Year&gt;2005&lt;/Year&gt;&lt;RecNum&gt;50&lt;/RecNum&gt;&lt;DisplayText&gt;[9]&lt;/DisplayText&gt;&lt;record&gt;&lt;rec-number&gt;50&lt;/rec-number&gt;&lt;foreign-keys&gt;&lt;key app="EN" db-id="p5tzt9e0nvs2apezdzlxp008z2dvepa025wv" timestamp="1614032592" guid="b1b5d5b4-b01a-40d6-b7dc-6ed545bacc96"&gt;50&lt;/key&gt;&lt;/foreign-keys&gt;&lt;ref-type name="Generic"&gt;13&lt;/ref-type&gt;&lt;contributors&gt;&lt;authors&gt;&lt;author&gt;Simons, JS&lt;/author&gt;&lt;author&gt;Gaher, RM&lt;/author&gt;&lt;/authors&gt;&lt;/contributors&gt;&lt;titles&gt;&lt;title&gt;The distress tolerance scale: Development and validation of a self-report measure.&lt;/title&gt;&lt;/titles&gt;&lt;pages&gt;83-102&lt;/pages&gt;&lt;volume&gt;29&lt;/volume&gt;&lt;dates&gt;&lt;year&gt;2005&lt;/year&gt;&lt;/dates&gt;&lt;publisher&gt;Motivation and Emotion&lt;/publisher&gt;&lt;urls&gt;&lt;/urls&gt;&lt;/record&gt;&lt;/Cite&gt;&lt;/EndNote&gt;</w:instrText>
      </w:r>
      <w:r w:rsidR="00695284" w:rsidRPr="001668E4">
        <w:rPr>
          <w:rFonts w:ascii="Arial" w:hAnsi="Arial" w:cs="Arial"/>
        </w:rPr>
        <w:fldChar w:fldCharType="separate"/>
      </w:r>
      <w:r w:rsidR="00695284" w:rsidRPr="001668E4">
        <w:rPr>
          <w:rFonts w:ascii="Arial" w:hAnsi="Arial" w:cs="Arial"/>
          <w:noProof/>
        </w:rPr>
        <w:t>[9]</w:t>
      </w:r>
      <w:r w:rsidR="00695284" w:rsidRPr="001668E4">
        <w:rPr>
          <w:rFonts w:ascii="Arial" w:hAnsi="Arial" w:cs="Arial"/>
        </w:rPr>
        <w:fldChar w:fldCharType="end"/>
      </w:r>
      <w:r w:rsidRPr="001668E4">
        <w:rPr>
          <w:rFonts w:ascii="Arial" w:hAnsi="Arial" w:cs="Arial"/>
        </w:rPr>
        <w:t xml:space="preserve">. Each question is rated on a 5-point scale ranging from 1=Strongly disagree to 5=Strongly agree. Sample questions include: Feeling distressed or upset is unbearable to me,” “My feelings of distress are so intense that they completely take over,” and “When I feel distressed or upset, I cannot help but concentrate on how bad the distress actually is.” Higher DTS scores indicate </w:t>
      </w:r>
      <w:ins w:id="46" w:author="Businelle, Michael S (HSC)" w:date="2021-11-02T10:13:00Z">
        <w:r w:rsidR="002D320A">
          <w:rPr>
            <w:rFonts w:ascii="Arial" w:hAnsi="Arial" w:cs="Arial"/>
          </w:rPr>
          <w:t>lower</w:t>
        </w:r>
      </w:ins>
      <w:del w:id="47" w:author="Businelle, Michael S (HSC)" w:date="2021-11-02T10:13:00Z">
        <w:r w:rsidRPr="001668E4" w:rsidDel="002D320A">
          <w:rPr>
            <w:rFonts w:ascii="Arial" w:hAnsi="Arial" w:cs="Arial"/>
          </w:rPr>
          <w:delText>higher</w:delText>
        </w:r>
      </w:del>
      <w:r w:rsidRPr="001668E4">
        <w:rPr>
          <w:rFonts w:ascii="Arial" w:hAnsi="Arial" w:cs="Arial"/>
        </w:rPr>
        <w:t xml:space="preserve"> levels of DT. </w:t>
      </w:r>
    </w:p>
    <w:p w14:paraId="28D3A2B7" w14:textId="350FEB5F" w:rsidR="00307A0E" w:rsidRPr="001668E4" w:rsidRDefault="00307A0E" w:rsidP="00307A0E">
      <w:pPr>
        <w:spacing w:after="0" w:line="480" w:lineRule="auto"/>
        <w:ind w:firstLine="720"/>
        <w:rPr>
          <w:rFonts w:ascii="Arial" w:hAnsi="Arial" w:cs="Arial"/>
        </w:rPr>
      </w:pPr>
      <w:commentRangeStart w:id="48"/>
      <w:commentRangeStart w:id="49"/>
      <w:r w:rsidRPr="001668E4">
        <w:rPr>
          <w:rFonts w:ascii="Arial" w:hAnsi="Arial" w:cs="Arial"/>
          <w:i/>
          <w:iCs/>
          <w:color w:val="000000"/>
        </w:rPr>
        <w:t>Depressive Symptoms</w:t>
      </w:r>
      <w:r w:rsidRPr="001668E4">
        <w:rPr>
          <w:rFonts w:ascii="Arial" w:hAnsi="Arial" w:cs="Arial"/>
        </w:rPr>
        <w:t xml:space="preserve">. </w:t>
      </w:r>
      <w:commentRangeEnd w:id="48"/>
      <w:r w:rsidRPr="001668E4">
        <w:rPr>
          <w:rStyle w:val="CommentReference"/>
          <w:rFonts w:ascii="Arial" w:eastAsiaTheme="majorEastAsia" w:hAnsi="Arial" w:cs="Arial"/>
          <w:sz w:val="22"/>
          <w:szCs w:val="22"/>
        </w:rPr>
        <w:commentReference w:id="48"/>
      </w:r>
      <w:commentRangeEnd w:id="49"/>
      <w:r w:rsidR="002D320A">
        <w:rPr>
          <w:rStyle w:val="CommentReference"/>
        </w:rPr>
        <w:commentReference w:id="49"/>
      </w:r>
      <w:r w:rsidRPr="001668E4">
        <w:rPr>
          <w:rFonts w:ascii="Arial" w:hAnsi="Arial" w:cs="Arial"/>
          <w:color w:val="000000"/>
        </w:rPr>
        <w:t>Current depression symptoms were assessed using the Patient Health Questionnaire-8 (PHQ-8)</w:t>
      </w:r>
      <w:r w:rsidR="00AF506F" w:rsidRPr="001668E4">
        <w:rPr>
          <w:rFonts w:ascii="Arial" w:hAnsi="Arial" w:cs="Arial"/>
          <w:color w:val="000000"/>
        </w:rPr>
        <w:t xml:space="preserve"> </w:t>
      </w:r>
      <w:r w:rsidR="007C1FA8"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&lt;EndNote&gt;&lt;Cite&gt;&lt;Author&gt;Spitzer&lt;/Author&gt;&lt;Year&gt;1999&lt;/Year&gt;&lt;RecNum&gt;63&lt;/RecNum&gt;&lt;DisplayText&gt;[27]&lt;/DisplayText&gt;&lt;record&gt;&lt;rec-number&gt;63&lt;/rec-number&gt;&lt;foreign-keys&gt;&lt;key app="EN" db-id="p5tzt9e0nvs2apezdzlxp008z2dvepa025wv" timestamp="1615568920" guid="288c25ed-b96a-4b86-9a6a-d0e8697bc1cf"&gt;63&lt;/key&gt;&lt;/foreign-keys&gt;&lt;ref-type name="Journal Article"&gt;17&lt;/ref-type&gt;&lt;contributors&gt;&lt;authors&gt;&lt;author&gt;Spitzer, R. L.&lt;/author&gt;&lt;author&gt;Kroenke, K.&lt;/author&gt;&lt;author&gt;Williams, J. B.&lt;/author&gt;&lt;/authors&gt;&lt;/contributors&gt;&lt;titles&gt;&lt;title&gt;Validation and utility of a self-report version of PRIME-MD: the PHQ primary care study. Primary Care Evaluation of Mental Disorders. Patient Health Questionnaire&lt;/title&gt;&lt;secondary-title&gt;JAMA : the journal of the American Medical Association.&lt;/secondary-title&gt;&lt;/titles&gt;&lt;periodical&gt;&lt;full-title&gt;JAMA : the journal of the American Medical Association.&lt;/full-title&gt;&lt;/periodical&gt;&lt;pages&gt;1737-1744&lt;/pages&gt;&lt;volume&gt;282&lt;/volume&gt;&lt;number&gt;18&lt;/number&gt;&lt;dates&gt;&lt;year&gt;1999&lt;/year&gt;&lt;/dates&gt;&lt;pub-location&gt;Chicago, Ill. :&lt;/pub-location&gt;&lt;isbn&gt;0098-7484&lt;/isbn&gt;&lt;urls&gt;&lt;/urls&gt;&lt;electronic-resource-num&gt;10.1001/jama.282.18.1737&lt;/electronic-resource-num&gt;&lt;/record&gt;&lt;/Cite&gt;&lt;/EndNote&gt;</w:instrText>
      </w:r>
      <w:r w:rsidR="007C1FA8" w:rsidRPr="001668E4">
        <w:rPr>
          <w:rFonts w:ascii="Arial" w:hAnsi="Arial" w:cs="Arial"/>
          <w:color w:val="000000"/>
        </w:rPr>
        <w:fldChar w:fldCharType="separate"/>
      </w:r>
      <w:r w:rsidR="002C52FC" w:rsidRPr="001668E4">
        <w:rPr>
          <w:rFonts w:ascii="Arial" w:hAnsi="Arial" w:cs="Arial"/>
          <w:noProof/>
          <w:color w:val="000000"/>
        </w:rPr>
        <w:t>[27]</w:t>
      </w:r>
      <w:r w:rsidR="007C1FA8" w:rsidRPr="001668E4">
        <w:rPr>
          <w:rFonts w:ascii="Arial" w:hAnsi="Arial" w:cs="Arial"/>
          <w:color w:val="000000"/>
        </w:rPr>
        <w:fldChar w:fldCharType="end"/>
      </w:r>
      <w:r w:rsidR="00AF506F" w:rsidRPr="001668E4">
        <w:rPr>
          <w:rFonts w:ascii="Arial" w:hAnsi="Arial" w:cs="Arial"/>
          <w:color w:val="000000"/>
        </w:rPr>
        <w:t>.</w:t>
      </w:r>
      <w:r w:rsidRPr="001668E4">
        <w:rPr>
          <w:rFonts w:ascii="Arial" w:hAnsi="Arial" w:cs="Arial"/>
          <w:color w:val="000000"/>
          <w:vertAlign w:val="superscript"/>
        </w:rPr>
        <w:t xml:space="preserve"> </w:t>
      </w:r>
      <w:r w:rsidRPr="001668E4">
        <w:rPr>
          <w:rFonts w:ascii="Arial" w:hAnsi="Arial" w:cs="Arial"/>
          <w:color w:val="000000"/>
        </w:rPr>
        <w:t xml:space="preserve">Each question is rated on a 4-point scale, ranging from 0=Not at all to 3=Nearly every day. Sample items included, "Over the last two weeks, how often have you been bothered by little interest or pleasure in doing things?" and "Over the last two weeks, how often have you been bothered by feeling tired or having little energy?". Those who scored 10 </w:t>
      </w:r>
      <w:del w:id="50" w:author="Businelle, Michael S (HSC)" w:date="2021-11-02T10:14:00Z">
        <w:r w:rsidRPr="001668E4" w:rsidDel="002D320A">
          <w:rPr>
            <w:rFonts w:ascii="Arial" w:hAnsi="Arial" w:cs="Arial"/>
            <w:color w:val="000000"/>
          </w:rPr>
          <w:delText xml:space="preserve">points </w:delText>
        </w:r>
      </w:del>
      <w:r w:rsidRPr="001668E4">
        <w:rPr>
          <w:rFonts w:ascii="Arial" w:hAnsi="Arial" w:cs="Arial"/>
          <w:color w:val="000000"/>
        </w:rPr>
        <w:t>or higher (score range=0-24) were categorized as having symptoms indicative of clinically significant depression</w:t>
      </w:r>
      <w:del w:id="51" w:author="Businelle, Michael S (HSC)" w:date="2021-11-02T10:14:00Z">
        <w:r w:rsidRPr="001668E4" w:rsidDel="002D320A">
          <w:rPr>
            <w:rFonts w:ascii="Arial" w:hAnsi="Arial" w:cs="Arial"/>
            <w:color w:val="000000"/>
          </w:rPr>
          <w:delText xml:space="preserve"> symptoms</w:delText>
        </w:r>
      </w:del>
      <w:r w:rsidRPr="001668E4">
        <w:rPr>
          <w:rFonts w:ascii="Arial" w:hAnsi="Arial" w:cs="Arial"/>
          <w:color w:val="000000"/>
        </w:rPr>
        <w:t xml:space="preserve">. </w:t>
      </w:r>
    </w:p>
    <w:p w14:paraId="5A1607D1" w14:textId="2E16D134" w:rsidR="00307A0E" w:rsidRPr="001668E4" w:rsidRDefault="00307A0E" w:rsidP="00307A0E">
      <w:pPr>
        <w:spacing w:after="0" w:line="480" w:lineRule="auto"/>
        <w:ind w:firstLine="720"/>
        <w:rPr>
          <w:rFonts w:ascii="Arial" w:hAnsi="Arial" w:cs="Arial"/>
          <w:color w:val="000000"/>
        </w:rPr>
      </w:pPr>
      <w:r w:rsidRPr="001668E4">
        <w:rPr>
          <w:rFonts w:ascii="Arial" w:hAnsi="Arial" w:cs="Arial"/>
          <w:i/>
          <w:iCs/>
          <w:color w:val="000000"/>
        </w:rPr>
        <w:t>Aggression</w:t>
      </w:r>
      <w:r w:rsidRPr="001668E4">
        <w:rPr>
          <w:rFonts w:ascii="Arial" w:hAnsi="Arial" w:cs="Arial"/>
        </w:rPr>
        <w:t xml:space="preserve">. </w:t>
      </w:r>
      <w:r w:rsidRPr="001668E4">
        <w:rPr>
          <w:rFonts w:ascii="Arial" w:hAnsi="Arial" w:cs="Arial"/>
          <w:color w:val="000000"/>
        </w:rPr>
        <w:t>Levels of physical and verbal aggression</w:t>
      </w:r>
      <w:del w:id="52" w:author="Businelle, Michael S (HSC)" w:date="2021-11-02T10:17:00Z">
        <w:r w:rsidRPr="001668E4" w:rsidDel="009406E5">
          <w:rPr>
            <w:rFonts w:ascii="Arial" w:hAnsi="Arial" w:cs="Arial"/>
            <w:color w:val="000000"/>
          </w:rPr>
          <w:delText>, hostility, and anger</w:delText>
        </w:r>
      </w:del>
      <w:r w:rsidRPr="001668E4">
        <w:rPr>
          <w:rFonts w:ascii="Arial" w:hAnsi="Arial" w:cs="Arial"/>
          <w:color w:val="000000"/>
        </w:rPr>
        <w:t xml:space="preserve"> were assessed using the 12-item Aggression Questionnaire</w:t>
      </w:r>
      <w:r w:rsidR="005E3AC6" w:rsidRPr="001668E4">
        <w:rPr>
          <w:rFonts w:ascii="Arial" w:hAnsi="Arial" w:cs="Arial"/>
          <w:color w:val="000000"/>
        </w:rPr>
        <w:t xml:space="preserve"> </w:t>
      </w:r>
      <w:r w:rsidR="007C1FA8"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&lt;EndNote&gt;&lt;Cite&gt;&lt;Author&gt;Fb&lt;/Author&gt;&lt;Year&gt;2001&lt;/Year&gt;&lt;RecNum&gt;20&lt;/RecNum&gt;&lt;DisplayText&gt;[28]&lt;/DisplayText&gt;&lt;record&gt;&lt;rec-number&gt;20&lt;/rec-number&gt;&lt;foreign-keys&gt;&lt;key app="EN" db-id="p5tzt9e0nvs2apezdzlxp008z2dvepa025wv" timestamp="1613336705" guid="3448c66a-f149-4097-a05a-864ba492cd0f"&gt;20&lt;/key&gt;&lt;/foreign-keys&gt;&lt;ref-type name="Journal Article"&gt;17&lt;/ref-type&gt;&lt;contributors&gt;&lt;authors&gt;&lt;author&gt;Fb, Bryant&lt;/author&gt;&lt;/authors&gt;&lt;/contributors&gt;&lt;titles&gt;&lt;title&gt;Refining the architecture of aggression: A measurement model for the Buss–Perry Aggression Questionnaire&lt;/title&gt;&lt;secondary-title&gt;Journal of research in personality.&lt;/secondary-title&gt;&lt;/titles&gt;&lt;periodical&gt;&lt;full-title&gt;Journal of research in personality.&lt;/full-title&gt;&lt;/periodical&gt;&lt;pages&gt;138&lt;/pages&gt;&lt;volume&gt;35&lt;/volume&gt;&lt;number&gt;2&lt;/number&gt;&lt;dates&gt;&lt;year&gt;2001&lt;/year&gt;&lt;/dates&gt;&lt;pub-location&gt;San Diego [etc.]&lt;/pub-location&gt;&lt;isbn&gt;0092-6566&lt;/isbn&gt;&lt;urls&gt;&lt;/urls&gt;&lt;electronic-resource-num&gt;10.1006/jrpe.2000.2302&lt;/electronic-resource-num&gt;&lt;/record&gt;&lt;/Cite&gt;&lt;/EndNote&gt;</w:instrText>
      </w:r>
      <w:r w:rsidR="007C1FA8" w:rsidRPr="001668E4">
        <w:rPr>
          <w:rFonts w:ascii="Arial" w:hAnsi="Arial" w:cs="Arial"/>
          <w:color w:val="000000"/>
        </w:rPr>
        <w:fldChar w:fldCharType="separate"/>
      </w:r>
      <w:r w:rsidR="002C52FC" w:rsidRPr="001668E4">
        <w:rPr>
          <w:rFonts w:ascii="Arial" w:hAnsi="Arial" w:cs="Arial"/>
          <w:noProof/>
          <w:color w:val="000000"/>
        </w:rPr>
        <w:t>[28]</w:t>
      </w:r>
      <w:r w:rsidR="007C1FA8" w:rsidRPr="001668E4">
        <w:rPr>
          <w:rFonts w:ascii="Arial" w:hAnsi="Arial" w:cs="Arial"/>
          <w:color w:val="000000"/>
        </w:rPr>
        <w:fldChar w:fldCharType="end"/>
      </w:r>
      <w:r w:rsidR="005E3AC6" w:rsidRPr="001668E4">
        <w:rPr>
          <w:rFonts w:ascii="Arial" w:hAnsi="Arial" w:cs="Arial"/>
          <w:color w:val="000000"/>
        </w:rPr>
        <w:t>.</w:t>
      </w:r>
      <w:r w:rsidRPr="001668E4">
        <w:rPr>
          <w:rFonts w:ascii="Arial" w:hAnsi="Arial" w:cs="Arial"/>
          <w:color w:val="000000"/>
        </w:rPr>
        <w:t xml:space="preserve"> Each question is rated on a 5-point scale, ranging from 1=Extremely uncharacteristic of me to 5= Extremely characteristic of me. Sample items included “Given enough provocation, I may hit another person,” “My friends say that I am somewhat argumentative,” and “Sometimes I fly off the handle for no good reason.” Scores range from 12 to 60, with higher scores indicating </w:t>
      </w:r>
      <w:ins w:id="53" w:author="Businelle, Michael S (HSC)" w:date="2021-11-02T10:16:00Z">
        <w:r w:rsidR="009406E5">
          <w:rPr>
            <w:rFonts w:ascii="Arial" w:hAnsi="Arial" w:cs="Arial"/>
            <w:color w:val="000000"/>
          </w:rPr>
          <w:t xml:space="preserve">greater </w:t>
        </w:r>
      </w:ins>
      <w:del w:id="54" w:author="Businelle, Michael S (HSC)" w:date="2021-11-02T10:16:00Z">
        <w:r w:rsidRPr="001668E4" w:rsidDel="009406E5">
          <w:rPr>
            <w:rFonts w:ascii="Arial" w:hAnsi="Arial" w:cs="Arial"/>
            <w:color w:val="000000"/>
          </w:rPr>
          <w:delText xml:space="preserve">a higher likelihood of </w:delText>
        </w:r>
      </w:del>
      <w:r w:rsidRPr="001668E4">
        <w:rPr>
          <w:rFonts w:ascii="Arial" w:hAnsi="Arial" w:cs="Arial"/>
          <w:color w:val="000000"/>
        </w:rPr>
        <w:t xml:space="preserve">aggression. </w:t>
      </w:r>
    </w:p>
    <w:p w14:paraId="1A36C5C1" w14:textId="280C4D20" w:rsidR="00307A0E" w:rsidRPr="001668E4" w:rsidRDefault="00307A0E" w:rsidP="00307A0E">
      <w:pPr>
        <w:spacing w:after="0" w:line="480" w:lineRule="auto"/>
        <w:ind w:firstLine="720"/>
        <w:rPr>
          <w:rFonts w:ascii="Arial" w:hAnsi="Arial" w:cs="Arial"/>
          <w:color w:val="000000"/>
        </w:rPr>
      </w:pPr>
      <w:r w:rsidRPr="001668E4">
        <w:rPr>
          <w:rFonts w:ascii="Arial" w:hAnsi="Arial" w:cs="Arial"/>
          <w:i/>
          <w:iCs/>
          <w:color w:val="000000"/>
        </w:rPr>
        <w:t>Hostility</w:t>
      </w:r>
      <w:r w:rsidRPr="001668E4">
        <w:rPr>
          <w:rFonts w:ascii="Arial" w:hAnsi="Arial" w:cs="Arial"/>
          <w:color w:val="000000"/>
        </w:rPr>
        <w:t xml:space="preserve">. Hostility was assessed via the CJ Client Evaluation of Self and Treatment (TCU CJ CEST). Hostility is a subscale of the social functioning scales and includes eight items. Each question is rated on a 5-point scale, ranging from 1=Disagree strongly to 5=Agree strongly </w:t>
      </w:r>
      <w:r w:rsidRPr="001668E4">
        <w:rPr>
          <w:rFonts w:ascii="Arial" w:hAnsi="Arial" w:cs="Arial"/>
          <w:color w:val="000000"/>
        </w:rPr>
        <w:lastRenderedPageBreak/>
        <w:t xml:space="preserve">Sample items include "you have carried weapons, like knives or guns,” “you feel a lot of anger inside you,” and “you like others to feel afraid of you.” Scores range from 10 to 50, with higher scores indicating higher hostility levels </w:t>
      </w:r>
      <w:r w:rsidR="007C1FA8"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&lt;EndNote&gt;&lt;Cite&gt;&lt;Year&gt;2005&lt;/Year&gt;&lt;RecNum&gt;1&lt;/RecNum&gt;&lt;DisplayText&gt;[29]&lt;/DisplayText&gt;&lt;record&gt;&lt;rec-number&gt;1&lt;/rec-number&gt;&lt;foreign-keys&gt;&lt;key app="EN" db-id="p5tzt9e0nvs2apezdzlxp008z2dvepa025wv" timestamp="1605127619" guid="a192673e-d5d5-4b4d-ae07-f1a44ee2741b"&gt;1&lt;/key&gt;&lt;/foreign-keys&gt;&lt;ref-type name="Generic"&gt;13&lt;/ref-type&gt;&lt;contributors&gt;&lt;/contributors&gt;&lt;titles&gt;&lt;title&gt;TCU CJ Client Evaluation of Self and Treatment (CJ CEST)&lt;/title&gt;&lt;short-title&gt;TCU CJ Client Evaluation of Self and Treatment (CJ CEST)&lt;/short-title&gt;&lt;/titles&gt;&lt;dates&gt;&lt;year&gt;2005&lt;/year&gt;&lt;/dates&gt;&lt;pub-location&gt;Fort Worth: Texas Christian University, Institute of Behavioral Research.&lt;/pub-location&gt;&lt;urls&gt;&lt;related-urls&gt;&lt;url&gt;http://ibr.tcu.edu/wp-content/uploads/2013/06/cj-cest.pdf&lt;/url&gt;&lt;/related-urls&gt;&lt;/urls&gt;&lt;/record&gt;&lt;/Cite&gt;&lt;/EndNote&gt;</w:instrText>
      </w:r>
      <w:r w:rsidR="007C1FA8" w:rsidRPr="001668E4">
        <w:rPr>
          <w:rFonts w:ascii="Arial" w:hAnsi="Arial" w:cs="Arial"/>
          <w:color w:val="000000"/>
        </w:rPr>
        <w:fldChar w:fldCharType="separate"/>
      </w:r>
      <w:r w:rsidR="002C52FC" w:rsidRPr="001668E4">
        <w:rPr>
          <w:rFonts w:ascii="Arial" w:hAnsi="Arial" w:cs="Arial"/>
          <w:noProof/>
          <w:color w:val="000000"/>
        </w:rPr>
        <w:t>[29]</w:t>
      </w:r>
      <w:r w:rsidR="007C1FA8" w:rsidRPr="001668E4">
        <w:rPr>
          <w:rFonts w:ascii="Arial" w:hAnsi="Arial" w:cs="Arial"/>
          <w:color w:val="000000"/>
        </w:rPr>
        <w:fldChar w:fldCharType="end"/>
      </w:r>
      <w:r w:rsidR="00AF506F" w:rsidRPr="001668E4">
        <w:rPr>
          <w:rFonts w:ascii="Arial" w:hAnsi="Arial" w:cs="Arial"/>
          <w:color w:val="000000"/>
        </w:rPr>
        <w:t>.</w:t>
      </w:r>
    </w:p>
    <w:p w14:paraId="424D3503" w14:textId="29A31904" w:rsidR="00307A0E" w:rsidRPr="001668E4" w:rsidRDefault="00307A0E" w:rsidP="00307A0E">
      <w:pPr>
        <w:spacing w:after="0" w:line="480" w:lineRule="auto"/>
        <w:ind w:firstLine="720"/>
        <w:rPr>
          <w:rFonts w:ascii="Arial" w:hAnsi="Arial" w:cs="Arial"/>
          <w:color w:val="000000"/>
        </w:rPr>
      </w:pPr>
      <w:r w:rsidRPr="001668E4">
        <w:rPr>
          <w:rFonts w:ascii="Arial" w:hAnsi="Arial" w:cs="Arial"/>
          <w:i/>
          <w:color w:val="000000"/>
        </w:rPr>
        <w:t>Anxiety</w:t>
      </w:r>
      <w:r w:rsidRPr="001668E4">
        <w:rPr>
          <w:rFonts w:ascii="Arial" w:hAnsi="Arial" w:cs="Arial"/>
          <w:color w:val="000000"/>
        </w:rPr>
        <w:t>. Current anxiety symptoms were assessed using the GAD-7, a self-administered, diagnostic instrument</w:t>
      </w:r>
      <w:r w:rsidR="00AF506F" w:rsidRPr="001668E4">
        <w:rPr>
          <w:rFonts w:ascii="Arial" w:hAnsi="Arial" w:cs="Arial"/>
          <w:color w:val="000000"/>
        </w:rPr>
        <w:t xml:space="preserve"> </w:t>
      </w:r>
      <w:r w:rsidR="007C1FA8"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&lt;EndNote&gt;&lt;Cite&gt;&lt;Author&gt;Spitzer&lt;/Author&gt;&lt;Year&gt;2006&lt;/Year&gt;&lt;RecNum&gt;65&lt;/RecNum&gt;&lt;DisplayText&gt;[30]&lt;/DisplayText&gt;&lt;record&gt;&lt;rec-number&gt;65&lt;/rec-number&gt;&lt;foreign-keys&gt;&lt;key app="EN" db-id="p5tzt9e0nvs2apezdzlxp008z2dvepa025wv" timestamp="1621961597" guid="93373030-0f49-47b0-88c9-e315b77d026a"&gt;65&lt;/key&gt;&lt;/foreign-keys&gt;&lt;ref-type name="Journal Article"&gt;17&lt;/ref-type&gt;&lt;contributors&gt;&lt;authors&gt;&lt;author&gt;Spitzer, Robert L.&lt;/author&gt;&lt;author&gt;Kroenke, Kurt&lt;/author&gt;&lt;author&gt;Williams, Janet B. W.&lt;/author&gt;&lt;author&gt;Löwe, Bernd&lt;/author&gt;&lt;/authors&gt;&lt;/contributors&gt;&lt;titles&gt;&lt;title&gt;A brief measure for assessing generalized anxiety disorder: the GAD-7&lt;/title&gt;&lt;secondary-title&gt;Archives of internal medicine.&lt;/secondary-title&gt;&lt;/titles&gt;&lt;periodical&gt;&lt;full-title&gt;Archives of internal medicine.&lt;/full-title&gt;&lt;/periodical&gt;&lt;pages&gt;1092-1097&lt;/pages&gt;&lt;volume&gt;166&lt;/volume&gt;&lt;number&gt;10&lt;/number&gt;&lt;dates&gt;&lt;year&gt;2006&lt;/year&gt;&lt;/dates&gt;&lt;pub-location&gt;[Chicago, Ill.]&lt;/pub-location&gt;&lt;isbn&gt;0003-9926&lt;/isbn&gt;&lt;urls&gt;&lt;/urls&gt;&lt;electronic-resource-num&gt;10.1001/archinte.166.10.1092&lt;/electronic-resource-num&gt;&lt;/record&gt;&lt;/Cite&gt;&lt;/EndNote&gt;</w:instrText>
      </w:r>
      <w:r w:rsidR="007C1FA8" w:rsidRPr="001668E4">
        <w:rPr>
          <w:rFonts w:ascii="Arial" w:hAnsi="Arial" w:cs="Arial"/>
          <w:color w:val="000000"/>
        </w:rPr>
        <w:fldChar w:fldCharType="separate"/>
      </w:r>
      <w:r w:rsidR="002C52FC" w:rsidRPr="001668E4">
        <w:rPr>
          <w:rFonts w:ascii="Arial" w:hAnsi="Arial" w:cs="Arial"/>
          <w:noProof/>
          <w:color w:val="000000"/>
        </w:rPr>
        <w:t>[30]</w:t>
      </w:r>
      <w:r w:rsidR="007C1FA8" w:rsidRPr="001668E4">
        <w:rPr>
          <w:rFonts w:ascii="Arial" w:hAnsi="Arial" w:cs="Arial"/>
          <w:color w:val="000000"/>
        </w:rPr>
        <w:fldChar w:fldCharType="end"/>
      </w:r>
      <w:r w:rsidR="00AF506F" w:rsidRPr="001668E4">
        <w:rPr>
          <w:rFonts w:ascii="Arial" w:hAnsi="Arial" w:cs="Arial"/>
          <w:color w:val="000000"/>
        </w:rPr>
        <w:t>.</w:t>
      </w:r>
      <w:r w:rsidRPr="001668E4">
        <w:rPr>
          <w:rFonts w:ascii="Arial" w:hAnsi="Arial" w:cs="Arial"/>
          <w:color w:val="000000"/>
        </w:rPr>
        <w:t xml:space="preserve"> Sample items included “Over the last 2 weeks, how often have you been bothered by feeling nervous, anxious, or on edge?” and “Over the last 2 weeks, how often have you been bothered by having trouble relaxing?”. Each question is rated on a 3-point scale, ranging from 1=Not at all to 3=Nearly every day. Those </w:t>
      </w:r>
      <w:del w:id="55" w:author="Businelle, Michael S (HSC)" w:date="2021-11-02T10:18:00Z">
        <w:r w:rsidRPr="001668E4" w:rsidDel="00736244">
          <w:rPr>
            <w:rFonts w:ascii="Arial" w:hAnsi="Arial" w:cs="Arial"/>
            <w:color w:val="000000"/>
          </w:rPr>
          <w:delText>who score who</w:delText>
        </w:r>
      </w:del>
      <w:ins w:id="56" w:author="Businelle, Michael S (HSC)" w:date="2021-11-02T10:18:00Z">
        <w:r w:rsidR="00736244">
          <w:rPr>
            <w:rFonts w:ascii="Arial" w:hAnsi="Arial" w:cs="Arial"/>
            <w:color w:val="000000"/>
          </w:rPr>
          <w:t>that</w:t>
        </w:r>
      </w:ins>
      <w:r w:rsidRPr="001668E4">
        <w:rPr>
          <w:rFonts w:ascii="Arial" w:hAnsi="Arial" w:cs="Arial"/>
          <w:color w:val="000000"/>
        </w:rPr>
        <w:t xml:space="preserve"> scored 15 points or higher (score</w:t>
      </w:r>
      <w:del w:id="57" w:author="Businelle, Michael S (HSC)" w:date="2021-11-02T10:19:00Z">
        <w:r w:rsidRPr="001668E4" w:rsidDel="00736244">
          <w:rPr>
            <w:rFonts w:ascii="Arial" w:hAnsi="Arial" w:cs="Arial"/>
            <w:color w:val="000000"/>
          </w:rPr>
          <w:delText>s</w:delText>
        </w:r>
      </w:del>
      <w:r w:rsidRPr="001668E4">
        <w:rPr>
          <w:rFonts w:ascii="Arial" w:hAnsi="Arial" w:cs="Arial"/>
          <w:color w:val="000000"/>
        </w:rPr>
        <w:t xml:space="preserve"> range=0-21) were categorized as having symptoms indicative of </w:t>
      </w:r>
      <w:commentRangeStart w:id="58"/>
      <w:r w:rsidRPr="001668E4">
        <w:rPr>
          <w:rFonts w:ascii="Arial" w:hAnsi="Arial" w:cs="Arial"/>
          <w:color w:val="000000"/>
        </w:rPr>
        <w:t>severe</w:t>
      </w:r>
      <w:commentRangeEnd w:id="58"/>
      <w:r w:rsidR="00736244">
        <w:rPr>
          <w:rStyle w:val="CommentReference"/>
        </w:rPr>
        <w:commentReference w:id="58"/>
      </w:r>
      <w:r w:rsidRPr="001668E4">
        <w:rPr>
          <w:rFonts w:ascii="Arial" w:hAnsi="Arial" w:cs="Arial"/>
          <w:color w:val="000000"/>
        </w:rPr>
        <w:t xml:space="preserve"> anxiety. </w:t>
      </w:r>
    </w:p>
    <w:p w14:paraId="26F77AE6" w14:textId="05FE8A7F" w:rsidR="00307A0E" w:rsidRPr="001668E4" w:rsidRDefault="00307A0E" w:rsidP="00307A0E">
      <w:pPr>
        <w:spacing w:after="0" w:line="480" w:lineRule="auto"/>
        <w:ind w:firstLine="720"/>
        <w:rPr>
          <w:rFonts w:ascii="Arial" w:hAnsi="Arial" w:cs="Arial"/>
          <w:color w:val="000000"/>
        </w:rPr>
      </w:pPr>
      <w:r w:rsidRPr="001668E4">
        <w:rPr>
          <w:rFonts w:ascii="Arial" w:hAnsi="Arial" w:cs="Arial"/>
          <w:i/>
          <w:iCs/>
          <w:color w:val="000000"/>
        </w:rPr>
        <w:t>Stressors. </w:t>
      </w:r>
      <w:r w:rsidRPr="001668E4">
        <w:rPr>
          <w:rFonts w:ascii="Arial" w:hAnsi="Arial" w:cs="Arial"/>
          <w:color w:val="000000"/>
        </w:rPr>
        <w:t>The Urban Life Stress Scale is a 21-item self-report checklist that assesses unique stressors that may be experienced by individuals living in medium to large cities</w:t>
      </w:r>
      <w:r w:rsidR="00CF3905" w:rsidRPr="001668E4">
        <w:rPr>
          <w:rFonts w:ascii="Arial" w:hAnsi="Arial" w:cs="Arial"/>
          <w:color w:val="000000"/>
        </w:rPr>
        <w:t xml:space="preserve"> </w:t>
      </w:r>
      <w:r w:rsidR="007C1FA8"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&lt;EndNote&gt;&lt;Cite&gt;&lt;Author&gt;Jaffee&lt;/Author&gt;&lt;Year&gt;2005&lt;/Year&gt;&lt;RecNum&gt;45&lt;/RecNum&gt;&lt;DisplayText&gt;[31]&lt;/DisplayText&gt;&lt;record&gt;&lt;rec-number&gt;45&lt;/rec-number&gt;&lt;foreign-keys&gt;&lt;key app="EN" db-id="p5tzt9e0nvs2apezdzlxp008z2dvepa025wv" timestamp="1613336706" guid="3aeba49a-0477-43dd-ab47-9d97b95a1bf5"&gt;45&lt;/key&gt;&lt;/foreign-keys&gt;&lt;ref-type name="Journal Article"&gt;17&lt;/ref-type&gt;&lt;contributors&gt;&lt;authors&gt;&lt;author&gt;Jaffee, K. D.&lt;/author&gt;&lt;author&gt;Liu, G. C.&lt;/author&gt;&lt;author&gt;Canty-Mitchell, J.&lt;/author&gt;&lt;author&gt;Qi, R. A.&lt;/author&gt;&lt;author&gt;Austin, J.&lt;/author&gt;&lt;author&gt;Swigonski, N.&lt;/author&gt;&lt;/authors&gt;&lt;/contributors&gt;&lt;auth-address&gt;College of Human Services and Health Professions, School of Social Work, Syracuse University, Sims Hall, Syracuse, NY 13244, USA. kdjaffee@syr.edu&lt;/auth-address&gt;&lt;titles&gt;&lt;title&gt;Race, urban community stressors, and behavioral and emotional problems of children with special health care needs&lt;/title&gt;&lt;secondary-title&gt;Psychiatr Serv&lt;/secondary-title&gt;&lt;/titles&gt;&lt;periodical&gt;&lt;full-title&gt;Psychiatr Serv&lt;/full-title&gt;&lt;/periodical&gt;&lt;pages&gt;63-9&lt;/pages&gt;&lt;volume&gt;56&lt;/volume&gt;&lt;number&gt;1&lt;/number&gt;&lt;edition&gt;2005/01/08&lt;/edition&gt;&lt;keywords&gt;&lt;keyword&gt;African Continental Ancestry Group/*psychology&lt;/keyword&gt;&lt;keyword&gt;Analysis of Variance&lt;/keyword&gt;&lt;keyword&gt;Behavioral Symptoms/*psychology&lt;/keyword&gt;&lt;keyword&gt;Child&lt;/keyword&gt;&lt;keyword&gt;*Child Health Services&lt;/keyword&gt;&lt;keyword&gt;European Continental Ancestry Group/*psychology&lt;/keyword&gt;&lt;keyword&gt;Female&lt;/keyword&gt;&lt;keyword&gt;Health Services Accessibility&lt;/keyword&gt;&lt;keyword&gt;Humans&lt;/keyword&gt;&lt;keyword&gt;Male&lt;/keyword&gt;&lt;keyword&gt;Poverty&lt;/keyword&gt;&lt;keyword&gt;Social Environment&lt;/keyword&gt;&lt;keyword&gt;*Stress, Psychological&lt;/keyword&gt;&lt;keyword&gt;United States&lt;/keyword&gt;&lt;keyword&gt;*Urban Health Services&lt;/keyword&gt;&lt;/keywords&gt;&lt;dates&gt;&lt;year&gt;2005&lt;/year&gt;&lt;pub-dates&gt;&lt;date&gt;Jan&lt;/date&gt;&lt;/pub-dates&gt;&lt;/dates&gt;&lt;isbn&gt;1075-2730 (Print)&amp;#xD;1075-2730&lt;/isbn&gt;&lt;accession-num&gt;15637194&lt;/accession-num&gt;&lt;urls&gt;&lt;/urls&gt;&lt;electronic-resource-num&gt;10.1176/appi.ps.56.1.63&lt;/electronic-resource-num&gt;&lt;remote-database-provider&gt;NLM&lt;/remote-database-provider&gt;&lt;language&gt;eng&lt;/language&gt;&lt;/record&gt;&lt;/Cite&gt;&lt;/EndNote&gt;</w:instrText>
      </w:r>
      <w:r w:rsidR="007C1FA8" w:rsidRPr="001668E4">
        <w:rPr>
          <w:rFonts w:ascii="Arial" w:hAnsi="Arial" w:cs="Arial"/>
          <w:color w:val="000000"/>
        </w:rPr>
        <w:fldChar w:fldCharType="separate"/>
      </w:r>
      <w:r w:rsidR="002C52FC" w:rsidRPr="001668E4">
        <w:rPr>
          <w:rFonts w:ascii="Arial" w:hAnsi="Arial" w:cs="Arial"/>
          <w:noProof/>
          <w:color w:val="000000"/>
        </w:rPr>
        <w:t>[31]</w:t>
      </w:r>
      <w:r w:rsidR="007C1FA8" w:rsidRPr="001668E4">
        <w:rPr>
          <w:rFonts w:ascii="Arial" w:hAnsi="Arial" w:cs="Arial"/>
          <w:color w:val="000000"/>
        </w:rPr>
        <w:fldChar w:fldCharType="end"/>
      </w:r>
      <w:r w:rsidR="00CF3905" w:rsidRPr="001668E4">
        <w:rPr>
          <w:rFonts w:ascii="Arial" w:hAnsi="Arial" w:cs="Arial"/>
          <w:color w:val="000000"/>
        </w:rPr>
        <w:t xml:space="preserve">. </w:t>
      </w:r>
      <w:r w:rsidRPr="001668E4">
        <w:rPr>
          <w:rFonts w:ascii="Arial" w:hAnsi="Arial" w:cs="Arial"/>
          <w:color w:val="000000"/>
        </w:rPr>
        <w:t>Questions are rated on a 5-point scale, from 1=no stress to 5=extremely stressful-more than I can handle. Sample questions include "In your day-to-day life, how much stress do you generally experience related to money or finances?”</w:t>
      </w:r>
      <w:r w:rsidR="00CF3905" w:rsidRPr="001668E4">
        <w:rPr>
          <w:rFonts w:ascii="Arial" w:hAnsi="Arial" w:cs="Arial"/>
          <w:color w:val="000000"/>
        </w:rPr>
        <w:t>,</w:t>
      </w:r>
      <w:r w:rsidRPr="001668E4">
        <w:rPr>
          <w:rFonts w:ascii="Arial" w:hAnsi="Arial" w:cs="Arial"/>
          <w:color w:val="000000"/>
        </w:rPr>
        <w:t xml:space="preserve"> “In your day-to-day life, how much stress do you generally experience related to using public services</w:t>
      </w:r>
      <w:r w:rsidR="00736244">
        <w:rPr>
          <w:rFonts w:ascii="Arial" w:hAnsi="Arial" w:cs="Arial"/>
          <w:color w:val="000000"/>
        </w:rPr>
        <w:t>?</w:t>
      </w:r>
      <w:r w:rsidRPr="001668E4">
        <w:rPr>
          <w:rFonts w:ascii="Arial" w:hAnsi="Arial" w:cs="Arial"/>
          <w:color w:val="000000"/>
        </w:rPr>
        <w:t>”</w:t>
      </w:r>
      <w:r w:rsidR="00736244">
        <w:rPr>
          <w:rFonts w:ascii="Arial" w:hAnsi="Arial" w:cs="Arial"/>
          <w:color w:val="000000"/>
        </w:rPr>
        <w:t>,</w:t>
      </w:r>
      <w:r w:rsidRPr="001668E4">
        <w:rPr>
          <w:rFonts w:ascii="Arial" w:hAnsi="Arial" w:cs="Arial"/>
          <w:color w:val="000000"/>
        </w:rPr>
        <w:t xml:space="preserve"> and “In your day to day life, how much stress do you generally experience related to crime and violence</w:t>
      </w:r>
      <w:r w:rsidR="00736244">
        <w:rPr>
          <w:rFonts w:ascii="Arial" w:hAnsi="Arial" w:cs="Arial"/>
          <w:color w:val="000000"/>
        </w:rPr>
        <w:t>?</w:t>
      </w:r>
      <w:r w:rsidRPr="001668E4">
        <w:rPr>
          <w:rFonts w:ascii="Arial" w:hAnsi="Arial" w:cs="Arial"/>
          <w:color w:val="000000"/>
        </w:rPr>
        <w:t>”</w:t>
      </w:r>
      <w:r w:rsidR="00736244">
        <w:rPr>
          <w:rFonts w:ascii="Arial" w:hAnsi="Arial" w:cs="Arial"/>
          <w:color w:val="000000"/>
        </w:rPr>
        <w:t>.</w:t>
      </w:r>
      <w:r w:rsidRPr="001668E4">
        <w:rPr>
          <w:rFonts w:ascii="Arial" w:hAnsi="Arial" w:cs="Arial"/>
          <w:color w:val="000000"/>
        </w:rPr>
        <w:t xml:space="preserve"> Scores range from 21 to 105, with higher scores indicating more significant stress. </w:t>
      </w:r>
    </w:p>
    <w:p w14:paraId="52B0A283" w14:textId="77777777" w:rsidR="00307A0E" w:rsidRPr="001668E4" w:rsidRDefault="00307A0E" w:rsidP="00307A0E">
      <w:pPr>
        <w:spacing w:after="0" w:line="480" w:lineRule="auto"/>
        <w:rPr>
          <w:rFonts w:ascii="Arial" w:hAnsi="Arial" w:cs="Arial"/>
          <w:b/>
        </w:rPr>
      </w:pPr>
      <w:r w:rsidRPr="001668E4">
        <w:rPr>
          <w:rFonts w:ascii="Arial" w:hAnsi="Arial" w:cs="Arial"/>
          <w:b/>
        </w:rPr>
        <w:t>Statistical Analyses</w:t>
      </w:r>
    </w:p>
    <w:p w14:paraId="5D575DD2" w14:textId="77777777" w:rsidR="00307A0E" w:rsidRPr="001668E4" w:rsidRDefault="00307A0E" w:rsidP="00307A0E">
      <w:pPr>
        <w:spacing w:after="0" w:line="480" w:lineRule="auto"/>
        <w:rPr>
          <w:rFonts w:ascii="Arial" w:hAnsi="Arial" w:cs="Arial"/>
          <w:b/>
        </w:rPr>
      </w:pPr>
      <w:r w:rsidRPr="001668E4">
        <w:rPr>
          <w:rFonts w:ascii="Arial" w:hAnsi="Arial" w:cs="Arial"/>
        </w:rPr>
        <w:tab/>
      </w:r>
      <w:r w:rsidRPr="001668E4">
        <w:rPr>
          <w:rFonts w:ascii="Arial" w:hAnsi="Arial" w:cs="Arial"/>
          <w:color w:val="000000" w:themeColor="text1"/>
          <w:highlight w:val="white"/>
        </w:rPr>
        <w:t xml:space="preserve">Summary statistics were used to report mean with standard deviation for continuous variables and frequency with percentage for categorical variables. A multiple linear regression analysis was conducted to predict five key variables associated with DTS (Model 1, depressive symptoms; Model 2, aggression; Model 3, hostility; Model 4, anxiety; Model 5, urban life stress). All models included the four DTS subscales as predictors simultaneously, and all models were adjusted for age, sex, race/ethnicity, education, and length of current homelessness. Both the </w:t>
      </w:r>
      <w:r w:rsidRPr="001668E4">
        <w:rPr>
          <w:rFonts w:ascii="Arial" w:hAnsi="Arial" w:cs="Arial"/>
          <w:color w:val="000000" w:themeColor="text1"/>
          <w:highlight w:val="white"/>
        </w:rPr>
        <w:lastRenderedPageBreak/>
        <w:t xml:space="preserve">unadjusted and adjusted regression coefficients for each DTS subscale are reported. As all analyses were </w:t>
      </w:r>
      <w:r w:rsidRPr="001668E4">
        <w:rPr>
          <w:rFonts w:ascii="Arial" w:hAnsi="Arial" w:cs="Arial"/>
        </w:rPr>
        <w:t xml:space="preserve">exploratory, models were not corrected for multiple comparison testing.  </w:t>
      </w:r>
    </w:p>
    <w:p w14:paraId="7BB72025" w14:textId="77777777" w:rsidR="00307A0E" w:rsidRPr="001668E4" w:rsidRDefault="00307A0E" w:rsidP="00307A0E">
      <w:pPr>
        <w:spacing w:after="0" w:line="480" w:lineRule="auto"/>
        <w:rPr>
          <w:rFonts w:ascii="Arial" w:hAnsi="Arial" w:cs="Arial"/>
          <w:color w:val="000000" w:themeColor="text1"/>
          <w:highlight w:val="white"/>
        </w:rPr>
      </w:pPr>
      <w:r w:rsidRPr="001668E4">
        <w:rPr>
          <w:rFonts w:ascii="Arial" w:hAnsi="Arial" w:cs="Arial"/>
          <w:color w:val="000000" w:themeColor="text1"/>
          <w:highlight w:val="white"/>
        </w:rPr>
        <w:t xml:space="preserve">All analyses were conducted using base R software. </w:t>
      </w:r>
    </w:p>
    <w:p w14:paraId="66ACED88" w14:textId="77777777" w:rsidR="00307A0E" w:rsidRPr="001668E4" w:rsidRDefault="00307A0E" w:rsidP="00307A0E">
      <w:pPr>
        <w:spacing w:after="0" w:line="480" w:lineRule="auto"/>
        <w:rPr>
          <w:rFonts w:ascii="Arial" w:hAnsi="Arial" w:cs="Arial"/>
          <w:b/>
        </w:rPr>
      </w:pPr>
      <w:r w:rsidRPr="001668E4">
        <w:rPr>
          <w:rFonts w:ascii="Arial" w:hAnsi="Arial" w:cs="Arial"/>
          <w:b/>
        </w:rPr>
        <w:t>Results</w:t>
      </w:r>
    </w:p>
    <w:p w14:paraId="132168B4" w14:textId="323D7E72" w:rsidR="00307A0E" w:rsidRPr="001668E4" w:rsidRDefault="00307A0E" w:rsidP="00307A0E">
      <w:pPr>
        <w:spacing w:after="0" w:line="480" w:lineRule="auto"/>
        <w:rPr>
          <w:rFonts w:ascii="Arial" w:hAnsi="Arial" w:cs="Arial"/>
        </w:rPr>
      </w:pPr>
      <w:r w:rsidRPr="001668E4">
        <w:rPr>
          <w:rFonts w:ascii="Arial" w:hAnsi="Arial" w:cs="Arial"/>
        </w:rPr>
        <w:tab/>
        <w:t>Participants (</w:t>
      </w:r>
      <w:commentRangeStart w:id="59"/>
      <w:r w:rsidRPr="001668E4">
        <w:rPr>
          <w:rFonts w:ascii="Arial" w:hAnsi="Arial" w:cs="Arial"/>
        </w:rPr>
        <w:t xml:space="preserve">n=244; </w:t>
      </w:r>
      <w:r w:rsidRPr="001668E4">
        <w:rPr>
          <w:rFonts w:ascii="Arial" w:hAnsi="Arial" w:cs="Arial"/>
          <w:i/>
          <w:iCs/>
        </w:rPr>
        <w:t>M</w:t>
      </w:r>
      <w:r w:rsidRPr="001668E4">
        <w:rPr>
          <w:rFonts w:ascii="Arial" w:hAnsi="Arial" w:cs="Arial"/>
          <w:i/>
          <w:iCs/>
          <w:vertAlign w:val="subscript"/>
        </w:rPr>
        <w:t>age</w:t>
      </w:r>
      <w:r w:rsidRPr="001668E4">
        <w:rPr>
          <w:rFonts w:ascii="Arial" w:hAnsi="Arial" w:cs="Arial"/>
        </w:rPr>
        <w:t xml:space="preserve"> = 40.6 years old, </w:t>
      </w:r>
      <w:r w:rsidRPr="001668E4">
        <w:rPr>
          <w:rFonts w:ascii="Arial" w:hAnsi="Arial" w:cs="Arial"/>
          <w:i/>
          <w:iCs/>
        </w:rPr>
        <w:t>SD</w:t>
      </w:r>
      <w:r w:rsidRPr="001668E4">
        <w:rPr>
          <w:rFonts w:ascii="Arial" w:hAnsi="Arial" w:cs="Arial"/>
        </w:rPr>
        <w:t xml:space="preserve"> = XX</w:t>
      </w:r>
      <w:commentRangeEnd w:id="59"/>
      <w:r w:rsidR="00355EF8">
        <w:rPr>
          <w:rStyle w:val="CommentReference"/>
        </w:rPr>
        <w:commentReference w:id="59"/>
      </w:r>
      <w:r w:rsidRPr="001668E4">
        <w:rPr>
          <w:rFonts w:ascii="Arial" w:hAnsi="Arial" w:cs="Arial"/>
        </w:rPr>
        <w:t xml:space="preserve">) predominantly identified as Black/African American (60.7%) and male (86.5%). Most participants reported having earned a high school diploma or </w:t>
      </w:r>
      <w:r w:rsidR="00144F94" w:rsidRPr="001668E4">
        <w:rPr>
          <w:rFonts w:ascii="Arial" w:hAnsi="Arial" w:cs="Arial"/>
        </w:rPr>
        <w:t>more</w:t>
      </w:r>
      <w:r w:rsidRPr="001668E4">
        <w:rPr>
          <w:rFonts w:ascii="Arial" w:hAnsi="Arial" w:cs="Arial"/>
        </w:rPr>
        <w:t xml:space="preserve"> education (66.1%), and reported the current period of homeless as 33.3 (</w:t>
      </w:r>
      <w:commentRangeStart w:id="60"/>
      <w:r w:rsidRPr="001668E4">
        <w:rPr>
          <w:rFonts w:ascii="Arial" w:hAnsi="Arial" w:cs="Arial"/>
        </w:rPr>
        <w:t>28</w:t>
      </w:r>
      <w:commentRangeEnd w:id="60"/>
      <w:r w:rsidRPr="001668E4">
        <w:rPr>
          <w:rStyle w:val="CommentReference"/>
          <w:rFonts w:ascii="Arial" w:eastAsiaTheme="majorEastAsia" w:hAnsi="Arial" w:cs="Arial"/>
          <w:sz w:val="22"/>
          <w:szCs w:val="22"/>
        </w:rPr>
        <w:commentReference w:id="60"/>
      </w:r>
      <w:r w:rsidRPr="001668E4">
        <w:rPr>
          <w:rFonts w:ascii="Arial" w:hAnsi="Arial" w:cs="Arial"/>
        </w:rPr>
        <w:t xml:space="preserve">.7–32.0) months on average. The total time spent homeless across the lifetime was </w:t>
      </w:r>
      <w:commentRangeStart w:id="61"/>
      <w:commentRangeStart w:id="62"/>
      <w:r w:rsidRPr="001668E4">
        <w:rPr>
          <w:rFonts w:ascii="Arial" w:hAnsi="Arial" w:cs="Arial"/>
        </w:rPr>
        <w:t>47</w:t>
      </w:r>
      <w:commentRangeEnd w:id="61"/>
      <w:r w:rsidRPr="001668E4">
        <w:rPr>
          <w:rStyle w:val="CommentReference"/>
          <w:rFonts w:ascii="Arial" w:eastAsiaTheme="majorEastAsia" w:hAnsi="Arial" w:cs="Arial"/>
          <w:sz w:val="22"/>
          <w:szCs w:val="22"/>
        </w:rPr>
        <w:commentReference w:id="61"/>
      </w:r>
      <w:commentRangeEnd w:id="62"/>
      <w:r w:rsidR="00144F94" w:rsidRPr="001668E4">
        <w:rPr>
          <w:rStyle w:val="CommentReference"/>
          <w:rFonts w:ascii="Arial" w:hAnsi="Arial" w:cs="Arial"/>
          <w:sz w:val="22"/>
          <w:szCs w:val="22"/>
        </w:rPr>
        <w:commentReference w:id="62"/>
      </w:r>
      <w:r w:rsidRPr="001668E4">
        <w:rPr>
          <w:rFonts w:ascii="Arial" w:hAnsi="Arial" w:cs="Arial"/>
        </w:rPr>
        <w:t>.5 months on average (39.0-</w:t>
      </w:r>
      <w:commentRangeStart w:id="63"/>
      <w:r w:rsidRPr="001668E4">
        <w:rPr>
          <w:rFonts w:ascii="Arial" w:hAnsi="Arial" w:cs="Arial"/>
        </w:rPr>
        <w:t>56</w:t>
      </w:r>
      <w:commentRangeEnd w:id="63"/>
      <w:r w:rsidR="003C707D">
        <w:rPr>
          <w:rStyle w:val="CommentReference"/>
        </w:rPr>
        <w:commentReference w:id="63"/>
      </w:r>
      <w:r w:rsidRPr="001668E4">
        <w:rPr>
          <w:rFonts w:ascii="Arial" w:hAnsi="Arial" w:cs="Arial"/>
        </w:rPr>
        <w:t xml:space="preserve">.0). See Table </w:t>
      </w:r>
      <w:del w:id="64" w:author="Businelle, Michael S (HSC)" w:date="2021-11-02T10:55:00Z">
        <w:r w:rsidRPr="001668E4" w:rsidDel="00D00C04">
          <w:rPr>
            <w:rFonts w:ascii="Arial" w:hAnsi="Arial" w:cs="Arial"/>
          </w:rPr>
          <w:delText>2</w:delText>
        </w:r>
      </w:del>
      <w:ins w:id="65" w:author="Businelle, Michael S (HSC)" w:date="2021-11-02T10:55:00Z">
        <w:r w:rsidR="00D00C04">
          <w:rPr>
            <w:rFonts w:ascii="Arial" w:hAnsi="Arial" w:cs="Arial"/>
          </w:rPr>
          <w:t>1</w:t>
        </w:r>
      </w:ins>
      <w:r w:rsidRPr="001668E4">
        <w:rPr>
          <w:rFonts w:ascii="Arial" w:hAnsi="Arial" w:cs="Arial"/>
        </w:rPr>
        <w:t xml:space="preserve">. </w:t>
      </w:r>
      <w:bookmarkEnd w:id="0"/>
    </w:p>
    <w:p w14:paraId="03BA8342" w14:textId="40B2D0CD" w:rsidR="00307A0E" w:rsidRPr="001668E4" w:rsidRDefault="00307A0E" w:rsidP="00307A0E">
      <w:pPr>
        <w:spacing w:after="0" w:line="480" w:lineRule="auto"/>
        <w:rPr>
          <w:rFonts w:ascii="Arial" w:hAnsi="Arial" w:cs="Arial"/>
        </w:rPr>
      </w:pPr>
      <w:r w:rsidRPr="001668E4">
        <w:rPr>
          <w:rFonts w:ascii="Arial" w:hAnsi="Arial" w:cs="Arial"/>
          <w:i/>
        </w:rPr>
        <w:tab/>
        <w:t>Model</w:t>
      </w:r>
      <w:r w:rsidR="008E5461" w:rsidRPr="001668E4">
        <w:rPr>
          <w:rFonts w:ascii="Arial" w:hAnsi="Arial" w:cs="Arial"/>
          <w:i/>
        </w:rPr>
        <w:t xml:space="preserve"> </w:t>
      </w:r>
      <w:r w:rsidRPr="001668E4">
        <w:rPr>
          <w:rFonts w:ascii="Arial" w:hAnsi="Arial" w:cs="Arial"/>
          <w:i/>
        </w:rPr>
        <w:t>1</w:t>
      </w:r>
      <w:r w:rsidR="00AB7D70" w:rsidRPr="001668E4">
        <w:rPr>
          <w:rFonts w:ascii="Arial" w:hAnsi="Arial" w:cs="Arial"/>
          <w:i/>
        </w:rPr>
        <w:t>: Depressive Symptoms and DTS subscales</w:t>
      </w:r>
      <w:r w:rsidRPr="001668E4">
        <w:rPr>
          <w:rFonts w:ascii="Arial" w:hAnsi="Arial" w:cs="Arial"/>
          <w:i/>
        </w:rPr>
        <w:t>.</w:t>
      </w:r>
      <w:r w:rsidRPr="001668E4">
        <w:rPr>
          <w:rFonts w:ascii="Arial" w:hAnsi="Arial" w:cs="Arial"/>
        </w:rPr>
        <w:t xml:space="preserve"> The model explained 10.9% of the variance in depressive symptoms, </w:t>
      </w:r>
      <w:proofErr w:type="gramStart"/>
      <w:r w:rsidRPr="001668E4">
        <w:rPr>
          <w:rFonts w:ascii="Arial" w:hAnsi="Arial" w:cs="Arial"/>
          <w:i/>
        </w:rPr>
        <w:t>F</w:t>
      </w:r>
      <w:r w:rsidRPr="001668E4">
        <w:rPr>
          <w:rFonts w:ascii="Arial" w:hAnsi="Arial" w:cs="Arial"/>
        </w:rPr>
        <w:t>(</w:t>
      </w:r>
      <w:proofErr w:type="gramEnd"/>
      <w:r w:rsidRPr="001668E4">
        <w:rPr>
          <w:rFonts w:ascii="Arial" w:hAnsi="Arial" w:cs="Arial"/>
        </w:rPr>
        <w:t xml:space="preserve">9, 218) = 4.09, </w:t>
      </w:r>
      <w:r w:rsidRPr="001668E4">
        <w:rPr>
          <w:rFonts w:ascii="Arial" w:hAnsi="Arial" w:cs="Arial"/>
          <w:i/>
        </w:rPr>
        <w:t>p</w:t>
      </w:r>
      <w:r w:rsidRPr="001668E4">
        <w:rPr>
          <w:rFonts w:ascii="Arial" w:hAnsi="Arial" w:cs="Arial"/>
        </w:rPr>
        <w:t xml:space="preserve"> &lt; .001. In the unadjusted model, no DTS </w:t>
      </w:r>
      <w:del w:id="66" w:author="Businelle, Michael S (HSC)" w:date="2021-11-02T10:25:00Z">
        <w:r w:rsidRPr="001668E4" w:rsidDel="003C707D">
          <w:rPr>
            <w:rFonts w:ascii="Arial" w:hAnsi="Arial" w:cs="Arial"/>
          </w:rPr>
          <w:delText>measure</w:delText>
        </w:r>
      </w:del>
      <w:ins w:id="67" w:author="Businelle, Michael S (HSC)" w:date="2021-11-02T10:25:00Z">
        <w:r w:rsidR="003C707D">
          <w:rPr>
            <w:rFonts w:ascii="Arial" w:hAnsi="Arial" w:cs="Arial"/>
          </w:rPr>
          <w:t>subscale</w:t>
        </w:r>
      </w:ins>
      <w:r w:rsidRPr="001668E4">
        <w:rPr>
          <w:rFonts w:ascii="Arial" w:hAnsi="Arial" w:cs="Arial"/>
        </w:rPr>
        <w:t xml:space="preserve"> predicted depressive symptoms. </w:t>
      </w:r>
      <w:del w:id="68" w:author="Businelle, Michael S (HSC)" w:date="2021-11-02T10:26:00Z">
        <w:r w:rsidRPr="001668E4" w:rsidDel="003C707D">
          <w:rPr>
            <w:rFonts w:ascii="Arial" w:hAnsi="Arial" w:cs="Arial"/>
          </w:rPr>
          <w:delText>When controlling for covariates i</w:delText>
        </w:r>
      </w:del>
      <w:ins w:id="69" w:author="Businelle, Michael S (HSC)" w:date="2021-11-02T10:26:00Z">
        <w:r w:rsidR="003C707D">
          <w:rPr>
            <w:rFonts w:ascii="Arial" w:hAnsi="Arial" w:cs="Arial"/>
          </w:rPr>
          <w:t>I</w:t>
        </w:r>
      </w:ins>
      <w:r w:rsidRPr="001668E4">
        <w:rPr>
          <w:rFonts w:ascii="Arial" w:hAnsi="Arial" w:cs="Arial"/>
        </w:rPr>
        <w:t>n the adjusted model, participants who reported lower DTS appraisal were significantly more likely to report</w:t>
      </w:r>
      <w:ins w:id="70" w:author="Businelle, Michael S (HSC)" w:date="2021-11-02T10:25:00Z">
        <w:r w:rsidR="003C707D">
          <w:rPr>
            <w:rFonts w:ascii="Arial" w:hAnsi="Arial" w:cs="Arial"/>
          </w:rPr>
          <w:t xml:space="preserve"> higher</w:t>
        </w:r>
      </w:ins>
      <w:r w:rsidRPr="001668E4">
        <w:rPr>
          <w:rFonts w:ascii="Arial" w:hAnsi="Arial" w:cs="Arial"/>
        </w:rPr>
        <w:t xml:space="preserve"> depressive symptoms (</w:t>
      </w:r>
      <w:r w:rsidRPr="001668E4">
        <w:rPr>
          <w:rFonts w:ascii="Arial" w:hAnsi="Arial" w:cs="Arial"/>
          <w:i/>
        </w:rPr>
        <w:t xml:space="preserve">b </w:t>
      </w:r>
      <w:r w:rsidRPr="001668E4">
        <w:rPr>
          <w:rFonts w:ascii="Arial" w:hAnsi="Arial" w:cs="Arial"/>
        </w:rPr>
        <w:t xml:space="preserve">= -.051, </w:t>
      </w:r>
      <w:r w:rsidRPr="001668E4">
        <w:rPr>
          <w:rFonts w:ascii="Arial" w:hAnsi="Arial" w:cs="Arial"/>
          <w:i/>
        </w:rPr>
        <w:t xml:space="preserve">p </w:t>
      </w:r>
      <w:r w:rsidRPr="001668E4">
        <w:rPr>
          <w:rFonts w:ascii="Arial" w:hAnsi="Arial" w:cs="Arial"/>
        </w:rPr>
        <w:t xml:space="preserve">= .047) (Table </w:t>
      </w:r>
      <w:del w:id="71" w:author="Businelle, Michael S (HSC)" w:date="2021-11-02T10:55:00Z">
        <w:r w:rsidRPr="001668E4" w:rsidDel="00D00C04">
          <w:rPr>
            <w:rFonts w:ascii="Arial" w:hAnsi="Arial" w:cs="Arial"/>
          </w:rPr>
          <w:delText>3</w:delText>
        </w:r>
      </w:del>
      <w:ins w:id="72" w:author="Businelle, Michael S (HSC)" w:date="2021-11-02T10:55:00Z">
        <w:r w:rsidR="00D00C04">
          <w:rPr>
            <w:rFonts w:ascii="Arial" w:hAnsi="Arial" w:cs="Arial"/>
          </w:rPr>
          <w:t>2</w:t>
        </w:r>
      </w:ins>
      <w:r w:rsidRPr="001668E4">
        <w:rPr>
          <w:rFonts w:ascii="Arial" w:hAnsi="Arial" w:cs="Arial"/>
        </w:rPr>
        <w:t xml:space="preserve">). </w:t>
      </w:r>
    </w:p>
    <w:p w14:paraId="254A217E" w14:textId="73FB0CCC" w:rsidR="00307A0E" w:rsidRPr="001668E4" w:rsidRDefault="00307A0E" w:rsidP="00307A0E">
      <w:pPr>
        <w:spacing w:after="0" w:line="480" w:lineRule="auto"/>
        <w:rPr>
          <w:rFonts w:ascii="Arial" w:hAnsi="Arial" w:cs="Arial"/>
        </w:rPr>
      </w:pPr>
      <w:r w:rsidRPr="001668E4">
        <w:rPr>
          <w:rFonts w:ascii="Arial" w:hAnsi="Arial" w:cs="Arial"/>
        </w:rPr>
        <w:tab/>
      </w:r>
      <w:r w:rsidRPr="001668E4">
        <w:rPr>
          <w:rFonts w:ascii="Arial" w:hAnsi="Arial" w:cs="Arial"/>
          <w:i/>
        </w:rPr>
        <w:t>Model 2</w:t>
      </w:r>
      <w:r w:rsidR="00AB7D70" w:rsidRPr="001668E4">
        <w:rPr>
          <w:rFonts w:ascii="Arial" w:hAnsi="Arial" w:cs="Arial"/>
          <w:i/>
        </w:rPr>
        <w:t>:</w:t>
      </w:r>
      <w:ins w:id="73" w:author="Businelle, Michael S (HSC)" w:date="2021-11-02T10:27:00Z">
        <w:r w:rsidR="003C707D">
          <w:rPr>
            <w:rFonts w:ascii="Arial" w:hAnsi="Arial" w:cs="Arial"/>
            <w:i/>
          </w:rPr>
          <w:t xml:space="preserve"> </w:t>
        </w:r>
      </w:ins>
      <w:r w:rsidR="00AB7D70" w:rsidRPr="001668E4">
        <w:rPr>
          <w:rFonts w:ascii="Arial" w:hAnsi="Arial" w:cs="Arial"/>
          <w:i/>
        </w:rPr>
        <w:t>Aggression and DTS subscales</w:t>
      </w:r>
      <w:r w:rsidRPr="001668E4">
        <w:rPr>
          <w:rFonts w:ascii="Arial" w:hAnsi="Arial" w:cs="Arial"/>
          <w:i/>
        </w:rPr>
        <w:t xml:space="preserve">. </w:t>
      </w:r>
      <w:r w:rsidRPr="001668E4">
        <w:rPr>
          <w:rFonts w:ascii="Arial" w:hAnsi="Arial" w:cs="Arial"/>
        </w:rPr>
        <w:t xml:space="preserve">The model explained 12.4% of the variance in aggression, </w:t>
      </w:r>
      <w:proofErr w:type="gramStart"/>
      <w:r w:rsidRPr="001668E4">
        <w:rPr>
          <w:rFonts w:ascii="Arial" w:hAnsi="Arial" w:cs="Arial"/>
          <w:i/>
        </w:rPr>
        <w:t>F</w:t>
      </w:r>
      <w:r w:rsidRPr="001668E4">
        <w:rPr>
          <w:rFonts w:ascii="Arial" w:hAnsi="Arial" w:cs="Arial"/>
        </w:rPr>
        <w:t>(</w:t>
      </w:r>
      <w:proofErr w:type="gramEnd"/>
      <w:r w:rsidRPr="001668E4">
        <w:rPr>
          <w:rFonts w:ascii="Arial" w:hAnsi="Arial" w:cs="Arial"/>
        </w:rPr>
        <w:t xml:space="preserve">9, 218) = 4.56, </w:t>
      </w:r>
      <w:r w:rsidRPr="001668E4">
        <w:rPr>
          <w:rFonts w:ascii="Arial" w:hAnsi="Arial" w:cs="Arial"/>
          <w:i/>
        </w:rPr>
        <w:t>p</w:t>
      </w:r>
      <w:r w:rsidRPr="001668E4">
        <w:rPr>
          <w:rFonts w:ascii="Arial" w:hAnsi="Arial" w:cs="Arial"/>
        </w:rPr>
        <w:t xml:space="preserve"> &lt; </w:t>
      </w:r>
      <w:commentRangeStart w:id="74"/>
      <w:r w:rsidRPr="001668E4">
        <w:rPr>
          <w:rFonts w:ascii="Arial" w:hAnsi="Arial" w:cs="Arial"/>
        </w:rPr>
        <w:t xml:space="preserve">.001. </w:t>
      </w:r>
      <w:commentRangeEnd w:id="74"/>
      <w:r w:rsidRPr="001668E4">
        <w:rPr>
          <w:rStyle w:val="CommentReference"/>
          <w:rFonts w:ascii="Arial" w:eastAsiaTheme="majorEastAsia" w:hAnsi="Arial" w:cs="Arial"/>
          <w:sz w:val="22"/>
          <w:szCs w:val="22"/>
        </w:rPr>
        <w:commentReference w:id="74"/>
      </w:r>
      <w:r w:rsidRPr="001668E4">
        <w:rPr>
          <w:rFonts w:ascii="Arial" w:hAnsi="Arial" w:cs="Arial"/>
        </w:rPr>
        <w:t>In both the unadjusted (</w:t>
      </w:r>
      <w:r w:rsidRPr="001668E4">
        <w:rPr>
          <w:rFonts w:ascii="Arial" w:hAnsi="Arial" w:cs="Arial"/>
          <w:i/>
        </w:rPr>
        <w:t xml:space="preserve">b </w:t>
      </w:r>
      <w:r w:rsidRPr="001668E4">
        <w:rPr>
          <w:rFonts w:ascii="Arial" w:hAnsi="Arial" w:cs="Arial"/>
        </w:rPr>
        <w:t xml:space="preserve">= -2.473, </w:t>
      </w:r>
      <w:r w:rsidRPr="001668E4">
        <w:rPr>
          <w:rFonts w:ascii="Arial" w:hAnsi="Arial" w:cs="Arial"/>
          <w:i/>
        </w:rPr>
        <w:t xml:space="preserve">p </w:t>
      </w:r>
      <w:r w:rsidRPr="001668E4">
        <w:rPr>
          <w:rFonts w:ascii="Arial" w:hAnsi="Arial" w:cs="Arial"/>
        </w:rPr>
        <w:t>= .008) and adjusted models (</w:t>
      </w:r>
      <w:r w:rsidRPr="001668E4">
        <w:rPr>
          <w:rFonts w:ascii="Arial" w:hAnsi="Arial" w:cs="Arial"/>
          <w:i/>
        </w:rPr>
        <w:t xml:space="preserve">b </w:t>
      </w:r>
      <w:r w:rsidRPr="001668E4">
        <w:rPr>
          <w:rFonts w:ascii="Arial" w:hAnsi="Arial" w:cs="Arial"/>
        </w:rPr>
        <w:t xml:space="preserve">= -2.369, </w:t>
      </w:r>
      <w:r w:rsidRPr="001668E4">
        <w:rPr>
          <w:rFonts w:ascii="Arial" w:hAnsi="Arial" w:cs="Arial"/>
          <w:i/>
        </w:rPr>
        <w:t xml:space="preserve">p </w:t>
      </w:r>
      <w:r w:rsidRPr="001668E4">
        <w:rPr>
          <w:rFonts w:ascii="Arial" w:hAnsi="Arial" w:cs="Arial"/>
        </w:rPr>
        <w:t xml:space="preserve">= .013), lower DTS absorption was significantly associated with </w:t>
      </w:r>
      <w:ins w:id="75" w:author="Businelle, Michael S (HSC)" w:date="2021-11-02T10:27:00Z">
        <w:r w:rsidR="00D34CEA">
          <w:rPr>
            <w:rFonts w:ascii="Arial" w:hAnsi="Arial" w:cs="Arial"/>
          </w:rPr>
          <w:t>higher</w:t>
        </w:r>
      </w:ins>
      <w:del w:id="76" w:author="Businelle, Michael S (HSC)" w:date="2021-11-02T10:27:00Z">
        <w:r w:rsidRPr="001668E4" w:rsidDel="00D34CEA">
          <w:rPr>
            <w:rFonts w:ascii="Arial" w:hAnsi="Arial" w:cs="Arial"/>
          </w:rPr>
          <w:delText>greater</w:delText>
        </w:r>
      </w:del>
      <w:r w:rsidRPr="001668E4">
        <w:rPr>
          <w:rFonts w:ascii="Arial" w:hAnsi="Arial" w:cs="Arial"/>
        </w:rPr>
        <w:t xml:space="preserve"> levels of aggression (Table </w:t>
      </w:r>
      <w:del w:id="77" w:author="Businelle, Michael S (HSC)" w:date="2021-11-02T10:55:00Z">
        <w:r w:rsidRPr="001668E4" w:rsidDel="00D00C04">
          <w:rPr>
            <w:rFonts w:ascii="Arial" w:hAnsi="Arial" w:cs="Arial"/>
          </w:rPr>
          <w:delText>4</w:delText>
        </w:r>
      </w:del>
      <w:ins w:id="78" w:author="Businelle, Michael S (HSC)" w:date="2021-11-02T10:55:00Z">
        <w:r w:rsidR="00D00C04">
          <w:rPr>
            <w:rFonts w:ascii="Arial" w:hAnsi="Arial" w:cs="Arial"/>
          </w:rPr>
          <w:t>3</w:t>
        </w:r>
      </w:ins>
      <w:r w:rsidRPr="001668E4">
        <w:rPr>
          <w:rFonts w:ascii="Arial" w:hAnsi="Arial" w:cs="Arial"/>
        </w:rPr>
        <w:t xml:space="preserve">). </w:t>
      </w:r>
    </w:p>
    <w:p w14:paraId="27F3A030" w14:textId="0126E613" w:rsidR="00307A0E" w:rsidRPr="001668E4" w:rsidRDefault="00307A0E" w:rsidP="00307A0E">
      <w:pPr>
        <w:spacing w:after="0" w:line="480" w:lineRule="auto"/>
        <w:rPr>
          <w:rFonts w:ascii="Arial" w:hAnsi="Arial" w:cs="Arial"/>
        </w:rPr>
      </w:pPr>
      <w:r w:rsidRPr="001668E4">
        <w:rPr>
          <w:rFonts w:ascii="Arial" w:hAnsi="Arial" w:cs="Arial"/>
          <w:i/>
        </w:rPr>
        <w:tab/>
        <w:t>Model 3</w:t>
      </w:r>
      <w:r w:rsidR="00AB7D70" w:rsidRPr="001668E4">
        <w:rPr>
          <w:rFonts w:ascii="Arial" w:hAnsi="Arial" w:cs="Arial"/>
          <w:i/>
        </w:rPr>
        <w:t>: Hostility and DTS subscales</w:t>
      </w:r>
      <w:r w:rsidRPr="001668E4">
        <w:rPr>
          <w:rFonts w:ascii="Arial" w:hAnsi="Arial" w:cs="Arial"/>
          <w:i/>
        </w:rPr>
        <w:t xml:space="preserve">. </w:t>
      </w:r>
      <w:r w:rsidRPr="001668E4">
        <w:rPr>
          <w:rFonts w:ascii="Arial" w:hAnsi="Arial" w:cs="Arial"/>
        </w:rPr>
        <w:t xml:space="preserve">The model explained 26.1% of the variance in hostility, </w:t>
      </w:r>
      <w:proofErr w:type="gramStart"/>
      <w:r w:rsidRPr="001668E4">
        <w:rPr>
          <w:rFonts w:ascii="Arial" w:hAnsi="Arial" w:cs="Arial"/>
          <w:i/>
        </w:rPr>
        <w:t>F</w:t>
      </w:r>
      <w:r w:rsidRPr="001668E4">
        <w:rPr>
          <w:rFonts w:ascii="Arial" w:hAnsi="Arial" w:cs="Arial"/>
        </w:rPr>
        <w:t>(</w:t>
      </w:r>
      <w:proofErr w:type="gramEnd"/>
      <w:r w:rsidRPr="001668E4">
        <w:rPr>
          <w:rFonts w:ascii="Arial" w:hAnsi="Arial" w:cs="Arial"/>
        </w:rPr>
        <w:t xml:space="preserve">9, 218) = 9.91, </w:t>
      </w:r>
      <w:r w:rsidRPr="001668E4">
        <w:rPr>
          <w:rFonts w:ascii="Arial" w:hAnsi="Arial" w:cs="Arial"/>
          <w:i/>
        </w:rPr>
        <w:t>p</w:t>
      </w:r>
      <w:r w:rsidRPr="001668E4">
        <w:rPr>
          <w:rFonts w:ascii="Arial" w:hAnsi="Arial" w:cs="Arial"/>
        </w:rPr>
        <w:t xml:space="preserve"> &lt; .001. In both the unadjusted (</w:t>
      </w:r>
      <w:r w:rsidRPr="001668E4">
        <w:rPr>
          <w:rFonts w:ascii="Arial" w:hAnsi="Arial" w:cs="Arial"/>
          <w:i/>
        </w:rPr>
        <w:t xml:space="preserve">b </w:t>
      </w:r>
      <w:r w:rsidRPr="001668E4">
        <w:rPr>
          <w:rFonts w:ascii="Arial" w:hAnsi="Arial" w:cs="Arial"/>
        </w:rPr>
        <w:t xml:space="preserve">= -2.312, </w:t>
      </w:r>
      <w:r w:rsidRPr="001668E4">
        <w:rPr>
          <w:rFonts w:ascii="Arial" w:hAnsi="Arial" w:cs="Arial"/>
          <w:i/>
        </w:rPr>
        <w:t xml:space="preserve">p </w:t>
      </w:r>
      <w:r w:rsidRPr="001668E4">
        <w:rPr>
          <w:rFonts w:ascii="Arial" w:hAnsi="Arial" w:cs="Arial"/>
        </w:rPr>
        <w:t>= .01) and adjusted models (</w:t>
      </w:r>
      <w:r w:rsidRPr="001668E4">
        <w:rPr>
          <w:rFonts w:ascii="Arial" w:hAnsi="Arial" w:cs="Arial"/>
          <w:i/>
        </w:rPr>
        <w:t xml:space="preserve">b </w:t>
      </w:r>
      <w:r w:rsidRPr="001668E4">
        <w:rPr>
          <w:rFonts w:ascii="Arial" w:hAnsi="Arial" w:cs="Arial"/>
        </w:rPr>
        <w:t xml:space="preserve">= -2.417, </w:t>
      </w:r>
      <w:r w:rsidRPr="001668E4">
        <w:rPr>
          <w:rFonts w:ascii="Arial" w:hAnsi="Arial" w:cs="Arial"/>
          <w:i/>
        </w:rPr>
        <w:t xml:space="preserve">p </w:t>
      </w:r>
      <w:r w:rsidRPr="001668E4">
        <w:rPr>
          <w:rFonts w:ascii="Arial" w:hAnsi="Arial" w:cs="Arial"/>
        </w:rPr>
        <w:t xml:space="preserve">= .008), lower DTS appraisal was significantly associated with </w:t>
      </w:r>
      <w:ins w:id="79" w:author="Businelle, Michael S (HSC)" w:date="2021-11-02T10:28:00Z">
        <w:r w:rsidR="00D34CEA">
          <w:rPr>
            <w:rFonts w:ascii="Arial" w:hAnsi="Arial" w:cs="Arial"/>
          </w:rPr>
          <w:t>higher</w:t>
        </w:r>
      </w:ins>
      <w:del w:id="80" w:author="Businelle, Michael S (HSC)" w:date="2021-11-02T10:28:00Z">
        <w:r w:rsidRPr="001668E4" w:rsidDel="00D34CEA">
          <w:rPr>
            <w:rFonts w:ascii="Arial" w:hAnsi="Arial" w:cs="Arial"/>
          </w:rPr>
          <w:delText>greater</w:delText>
        </w:r>
      </w:del>
      <w:r w:rsidRPr="001668E4">
        <w:rPr>
          <w:rFonts w:ascii="Arial" w:hAnsi="Arial" w:cs="Arial"/>
        </w:rPr>
        <w:t xml:space="preserve"> levels of hostility. In the adjusted model, lower DTS tolerance was significantly associated with greater levels of hostility </w:t>
      </w:r>
      <w:r w:rsidRPr="001668E4">
        <w:rPr>
          <w:rFonts w:ascii="Arial" w:hAnsi="Arial" w:cs="Arial"/>
          <w:i/>
        </w:rPr>
        <w:t xml:space="preserve">b </w:t>
      </w:r>
      <w:r w:rsidRPr="001668E4">
        <w:rPr>
          <w:rFonts w:ascii="Arial" w:hAnsi="Arial" w:cs="Arial"/>
        </w:rPr>
        <w:t xml:space="preserve">= -1.636, </w:t>
      </w:r>
      <w:r w:rsidRPr="001668E4">
        <w:rPr>
          <w:rFonts w:ascii="Arial" w:hAnsi="Arial" w:cs="Arial"/>
          <w:i/>
        </w:rPr>
        <w:t xml:space="preserve">p </w:t>
      </w:r>
      <w:r w:rsidRPr="001668E4">
        <w:rPr>
          <w:rFonts w:ascii="Arial" w:hAnsi="Arial" w:cs="Arial"/>
        </w:rPr>
        <w:t>= .031</w:t>
      </w:r>
      <w:ins w:id="81" w:author="Businelle, Michael S (HSC)" w:date="2021-11-02T10:28:00Z">
        <w:r w:rsidR="00D34CEA">
          <w:rPr>
            <w:rFonts w:ascii="Arial" w:hAnsi="Arial" w:cs="Arial"/>
          </w:rPr>
          <w:t xml:space="preserve">; </w:t>
        </w:r>
      </w:ins>
      <w:del w:id="82" w:author="Businelle, Michael S (HSC)" w:date="2021-11-02T10:28:00Z">
        <w:r w:rsidRPr="001668E4" w:rsidDel="00D34CEA">
          <w:rPr>
            <w:rFonts w:ascii="Arial" w:hAnsi="Arial" w:cs="Arial"/>
          </w:rPr>
          <w:delText>) (</w:delText>
        </w:r>
      </w:del>
      <w:r w:rsidRPr="001668E4">
        <w:rPr>
          <w:rFonts w:ascii="Arial" w:hAnsi="Arial" w:cs="Arial"/>
        </w:rPr>
        <w:t xml:space="preserve">Table </w:t>
      </w:r>
      <w:ins w:id="83" w:author="Businelle, Michael S (HSC)" w:date="2021-11-02T10:55:00Z">
        <w:r w:rsidR="00D00C04">
          <w:rPr>
            <w:rFonts w:ascii="Arial" w:hAnsi="Arial" w:cs="Arial"/>
          </w:rPr>
          <w:t>4</w:t>
        </w:r>
      </w:ins>
      <w:del w:id="84" w:author="Businelle, Michael S (HSC)" w:date="2021-11-02T10:55:00Z">
        <w:r w:rsidRPr="001668E4" w:rsidDel="00D00C04">
          <w:rPr>
            <w:rFonts w:ascii="Arial" w:hAnsi="Arial" w:cs="Arial"/>
          </w:rPr>
          <w:delText>5</w:delText>
        </w:r>
      </w:del>
      <w:r w:rsidRPr="001668E4">
        <w:rPr>
          <w:rFonts w:ascii="Arial" w:hAnsi="Arial" w:cs="Arial"/>
        </w:rPr>
        <w:t xml:space="preserve">). </w:t>
      </w:r>
    </w:p>
    <w:p w14:paraId="48551ADE" w14:textId="4C551309" w:rsidR="00307A0E" w:rsidRPr="001668E4" w:rsidRDefault="00307A0E" w:rsidP="00307A0E">
      <w:pPr>
        <w:spacing w:after="0" w:line="480" w:lineRule="auto"/>
        <w:rPr>
          <w:rFonts w:ascii="Arial" w:hAnsi="Arial" w:cs="Arial"/>
        </w:rPr>
      </w:pPr>
      <w:r w:rsidRPr="001668E4">
        <w:rPr>
          <w:rFonts w:ascii="Arial" w:hAnsi="Arial" w:cs="Arial"/>
          <w:i/>
        </w:rPr>
        <w:tab/>
        <w:t>Model 4</w:t>
      </w:r>
      <w:r w:rsidR="00AB7D70" w:rsidRPr="001668E4">
        <w:rPr>
          <w:rFonts w:ascii="Arial" w:hAnsi="Arial" w:cs="Arial"/>
          <w:i/>
        </w:rPr>
        <w:t>: Anxiety and DTS subscales</w:t>
      </w:r>
      <w:r w:rsidRPr="001668E4">
        <w:rPr>
          <w:rFonts w:ascii="Arial" w:hAnsi="Arial" w:cs="Arial"/>
          <w:i/>
        </w:rPr>
        <w:t xml:space="preserve">. </w:t>
      </w:r>
      <w:r w:rsidRPr="001668E4">
        <w:rPr>
          <w:rFonts w:ascii="Arial" w:hAnsi="Arial" w:cs="Arial"/>
        </w:rPr>
        <w:t xml:space="preserve">The model explained 18.4% of the variance in anxiety, </w:t>
      </w:r>
      <w:proofErr w:type="gramStart"/>
      <w:r w:rsidRPr="001668E4">
        <w:rPr>
          <w:rFonts w:ascii="Arial" w:hAnsi="Arial" w:cs="Arial"/>
          <w:i/>
        </w:rPr>
        <w:t>F</w:t>
      </w:r>
      <w:r w:rsidRPr="001668E4">
        <w:rPr>
          <w:rFonts w:ascii="Arial" w:hAnsi="Arial" w:cs="Arial"/>
        </w:rPr>
        <w:t>(</w:t>
      </w:r>
      <w:proofErr w:type="gramEnd"/>
      <w:r w:rsidRPr="001668E4">
        <w:rPr>
          <w:rFonts w:ascii="Arial" w:hAnsi="Arial" w:cs="Arial"/>
        </w:rPr>
        <w:t xml:space="preserve">9, 218) = 16.18, </w:t>
      </w:r>
      <w:r w:rsidRPr="001668E4">
        <w:rPr>
          <w:rFonts w:ascii="Arial" w:hAnsi="Arial" w:cs="Arial"/>
          <w:i/>
        </w:rPr>
        <w:t>p</w:t>
      </w:r>
      <w:r w:rsidRPr="001668E4">
        <w:rPr>
          <w:rFonts w:ascii="Arial" w:hAnsi="Arial" w:cs="Arial"/>
        </w:rPr>
        <w:t xml:space="preserve"> &lt; .001. In both the unadjusted (</w:t>
      </w:r>
      <w:r w:rsidRPr="001668E4">
        <w:rPr>
          <w:rFonts w:ascii="Arial" w:hAnsi="Arial" w:cs="Arial"/>
          <w:i/>
        </w:rPr>
        <w:t xml:space="preserve">b </w:t>
      </w:r>
      <w:r w:rsidRPr="001668E4">
        <w:rPr>
          <w:rFonts w:ascii="Arial" w:hAnsi="Arial" w:cs="Arial"/>
        </w:rPr>
        <w:t xml:space="preserve">= -1.229, </w:t>
      </w:r>
      <w:r w:rsidRPr="001668E4">
        <w:rPr>
          <w:rFonts w:ascii="Arial" w:hAnsi="Arial" w:cs="Arial"/>
          <w:i/>
        </w:rPr>
        <w:t xml:space="preserve">p </w:t>
      </w:r>
      <w:r w:rsidRPr="001668E4">
        <w:rPr>
          <w:rFonts w:ascii="Arial" w:hAnsi="Arial" w:cs="Arial"/>
        </w:rPr>
        <w:t>= .013) and adjusted models (</w:t>
      </w:r>
      <w:r w:rsidRPr="001668E4">
        <w:rPr>
          <w:rFonts w:ascii="Arial" w:hAnsi="Arial" w:cs="Arial"/>
          <w:i/>
        </w:rPr>
        <w:t xml:space="preserve">b </w:t>
      </w:r>
      <w:r w:rsidRPr="001668E4">
        <w:rPr>
          <w:rFonts w:ascii="Arial" w:hAnsi="Arial" w:cs="Arial"/>
        </w:rPr>
        <w:t xml:space="preserve">= -1.363, </w:t>
      </w:r>
      <w:r w:rsidRPr="001668E4">
        <w:rPr>
          <w:rFonts w:ascii="Arial" w:hAnsi="Arial" w:cs="Arial"/>
          <w:i/>
        </w:rPr>
        <w:t xml:space="preserve">p </w:t>
      </w:r>
      <w:r w:rsidRPr="001668E4">
        <w:rPr>
          <w:rFonts w:ascii="Arial" w:hAnsi="Arial" w:cs="Arial"/>
        </w:rPr>
        <w:t xml:space="preserve">= .007), lower DTS absorption was significantly associated with </w:t>
      </w:r>
      <w:ins w:id="85" w:author="Businelle, Michael S (HSC)" w:date="2021-11-02T10:29:00Z">
        <w:r w:rsidR="00D34CEA">
          <w:rPr>
            <w:rFonts w:ascii="Arial" w:hAnsi="Arial" w:cs="Arial"/>
          </w:rPr>
          <w:lastRenderedPageBreak/>
          <w:t>higher</w:t>
        </w:r>
      </w:ins>
      <w:del w:id="86" w:author="Businelle, Michael S (HSC)" w:date="2021-11-02T10:29:00Z">
        <w:r w:rsidRPr="001668E4" w:rsidDel="00D34CEA">
          <w:rPr>
            <w:rFonts w:ascii="Arial" w:hAnsi="Arial" w:cs="Arial"/>
          </w:rPr>
          <w:delText>greater</w:delText>
        </w:r>
      </w:del>
      <w:r w:rsidRPr="001668E4">
        <w:rPr>
          <w:rFonts w:ascii="Arial" w:hAnsi="Arial" w:cs="Arial"/>
        </w:rPr>
        <w:t xml:space="preserve"> levels of anxiety. In both the unadjusted (</w:t>
      </w:r>
      <w:r w:rsidRPr="001668E4">
        <w:rPr>
          <w:rFonts w:ascii="Arial" w:hAnsi="Arial" w:cs="Arial"/>
          <w:i/>
        </w:rPr>
        <w:t xml:space="preserve">b </w:t>
      </w:r>
      <w:r w:rsidRPr="001668E4">
        <w:rPr>
          <w:rFonts w:ascii="Arial" w:hAnsi="Arial" w:cs="Arial"/>
        </w:rPr>
        <w:t xml:space="preserve">= -1.582, </w:t>
      </w:r>
      <w:r w:rsidRPr="001668E4">
        <w:rPr>
          <w:rFonts w:ascii="Arial" w:hAnsi="Arial" w:cs="Arial"/>
          <w:i/>
        </w:rPr>
        <w:t xml:space="preserve">p </w:t>
      </w:r>
      <w:r w:rsidRPr="001668E4">
        <w:rPr>
          <w:rFonts w:ascii="Arial" w:hAnsi="Arial" w:cs="Arial"/>
        </w:rPr>
        <w:t>= .005) and adjusted models (</w:t>
      </w:r>
      <w:r w:rsidRPr="001668E4">
        <w:rPr>
          <w:rFonts w:ascii="Arial" w:hAnsi="Arial" w:cs="Arial"/>
          <w:i/>
        </w:rPr>
        <w:t xml:space="preserve">b </w:t>
      </w:r>
      <w:r w:rsidRPr="001668E4">
        <w:rPr>
          <w:rFonts w:ascii="Arial" w:hAnsi="Arial" w:cs="Arial"/>
        </w:rPr>
        <w:t xml:space="preserve">= -1.616, </w:t>
      </w:r>
      <w:r w:rsidRPr="001668E4">
        <w:rPr>
          <w:rFonts w:ascii="Arial" w:hAnsi="Arial" w:cs="Arial"/>
          <w:i/>
        </w:rPr>
        <w:t xml:space="preserve">p </w:t>
      </w:r>
      <w:r w:rsidRPr="001668E4">
        <w:rPr>
          <w:rFonts w:ascii="Arial" w:hAnsi="Arial" w:cs="Arial"/>
        </w:rPr>
        <w:t xml:space="preserve">= .005), lower DTS appraisal was significantly associated with greater levels of anxiety (Table </w:t>
      </w:r>
      <w:ins w:id="87" w:author="Businelle, Michael S (HSC)" w:date="2021-11-02T10:55:00Z">
        <w:r w:rsidR="00D00C04">
          <w:rPr>
            <w:rFonts w:ascii="Arial" w:hAnsi="Arial" w:cs="Arial"/>
          </w:rPr>
          <w:t>5</w:t>
        </w:r>
      </w:ins>
      <w:del w:id="88" w:author="Businelle, Michael S (HSC)" w:date="2021-11-02T10:55:00Z">
        <w:r w:rsidRPr="001668E4" w:rsidDel="00D00C04">
          <w:rPr>
            <w:rFonts w:ascii="Arial" w:hAnsi="Arial" w:cs="Arial"/>
          </w:rPr>
          <w:delText>6</w:delText>
        </w:r>
      </w:del>
      <w:r w:rsidRPr="001668E4">
        <w:rPr>
          <w:rFonts w:ascii="Arial" w:hAnsi="Arial" w:cs="Arial"/>
        </w:rPr>
        <w:t>).</w:t>
      </w:r>
    </w:p>
    <w:p w14:paraId="03F490CB" w14:textId="76C81995" w:rsidR="00307A0E" w:rsidRPr="001668E4" w:rsidRDefault="00307A0E" w:rsidP="00307A0E">
      <w:pPr>
        <w:spacing w:after="0" w:line="480" w:lineRule="auto"/>
        <w:rPr>
          <w:rFonts w:ascii="Arial" w:hAnsi="Arial" w:cs="Arial"/>
        </w:rPr>
      </w:pPr>
      <w:r w:rsidRPr="001668E4">
        <w:rPr>
          <w:rFonts w:ascii="Arial" w:hAnsi="Arial" w:cs="Arial"/>
          <w:i/>
        </w:rPr>
        <w:tab/>
        <w:t>Model 5</w:t>
      </w:r>
      <w:r w:rsidR="00AB7D70" w:rsidRPr="001668E4">
        <w:rPr>
          <w:rFonts w:ascii="Arial" w:hAnsi="Arial" w:cs="Arial"/>
          <w:i/>
        </w:rPr>
        <w:t>: Urban Life Stress and DTS subscales</w:t>
      </w:r>
      <w:r w:rsidRPr="001668E4">
        <w:rPr>
          <w:rFonts w:ascii="Arial" w:hAnsi="Arial" w:cs="Arial"/>
          <w:i/>
        </w:rPr>
        <w:t xml:space="preserve">. </w:t>
      </w:r>
      <w:r w:rsidRPr="001668E4">
        <w:rPr>
          <w:rFonts w:ascii="Arial" w:hAnsi="Arial" w:cs="Arial"/>
        </w:rPr>
        <w:t xml:space="preserve">The model explained 31% of the variance in urban life stress, </w:t>
      </w:r>
      <w:proofErr w:type="gramStart"/>
      <w:r w:rsidRPr="001668E4">
        <w:rPr>
          <w:rFonts w:ascii="Arial" w:hAnsi="Arial" w:cs="Arial"/>
          <w:i/>
        </w:rPr>
        <w:t>F</w:t>
      </w:r>
      <w:r w:rsidRPr="001668E4">
        <w:rPr>
          <w:rFonts w:ascii="Arial" w:hAnsi="Arial" w:cs="Arial"/>
        </w:rPr>
        <w:t>(</w:t>
      </w:r>
      <w:proofErr w:type="gramEnd"/>
      <w:r w:rsidRPr="001668E4">
        <w:rPr>
          <w:rFonts w:ascii="Arial" w:hAnsi="Arial" w:cs="Arial"/>
        </w:rPr>
        <w:t xml:space="preserve">9, 218) = 12.34, </w:t>
      </w:r>
      <w:r w:rsidRPr="001668E4">
        <w:rPr>
          <w:rFonts w:ascii="Arial" w:hAnsi="Arial" w:cs="Arial"/>
          <w:i/>
        </w:rPr>
        <w:t>p</w:t>
      </w:r>
      <w:r w:rsidRPr="001668E4">
        <w:rPr>
          <w:rFonts w:ascii="Arial" w:hAnsi="Arial" w:cs="Arial"/>
        </w:rPr>
        <w:t xml:space="preserve"> &lt; .001. In both the unadjusted (</w:t>
      </w:r>
      <w:r w:rsidRPr="001668E4">
        <w:rPr>
          <w:rFonts w:ascii="Arial" w:hAnsi="Arial" w:cs="Arial"/>
          <w:i/>
        </w:rPr>
        <w:t xml:space="preserve">b </w:t>
      </w:r>
      <w:r w:rsidRPr="001668E4">
        <w:rPr>
          <w:rFonts w:ascii="Arial" w:hAnsi="Arial" w:cs="Arial"/>
        </w:rPr>
        <w:t xml:space="preserve">= -4.291, </w:t>
      </w:r>
      <w:r w:rsidRPr="001668E4">
        <w:rPr>
          <w:rFonts w:ascii="Arial" w:hAnsi="Arial" w:cs="Arial"/>
          <w:i/>
        </w:rPr>
        <w:t xml:space="preserve">p </w:t>
      </w:r>
      <w:r w:rsidRPr="001668E4">
        <w:rPr>
          <w:rFonts w:ascii="Arial" w:hAnsi="Arial" w:cs="Arial"/>
        </w:rPr>
        <w:t>&lt; .001) and adjusted models (</w:t>
      </w:r>
      <w:r w:rsidRPr="001668E4">
        <w:rPr>
          <w:rFonts w:ascii="Arial" w:hAnsi="Arial" w:cs="Arial"/>
          <w:i/>
        </w:rPr>
        <w:t xml:space="preserve">b </w:t>
      </w:r>
      <w:r w:rsidRPr="001668E4">
        <w:rPr>
          <w:rFonts w:ascii="Arial" w:hAnsi="Arial" w:cs="Arial"/>
        </w:rPr>
        <w:t xml:space="preserve">= -5.561, </w:t>
      </w:r>
      <w:r w:rsidRPr="001668E4">
        <w:rPr>
          <w:rFonts w:ascii="Arial" w:hAnsi="Arial" w:cs="Arial"/>
          <w:i/>
        </w:rPr>
        <w:t xml:space="preserve">p </w:t>
      </w:r>
      <w:r w:rsidRPr="001668E4">
        <w:rPr>
          <w:rFonts w:ascii="Arial" w:hAnsi="Arial" w:cs="Arial"/>
        </w:rPr>
        <w:t xml:space="preserve">&lt; .001), lower DTS absorption was significantly associated with </w:t>
      </w:r>
      <w:ins w:id="89" w:author="Businelle, Michael S (HSC)" w:date="2021-11-02T10:30:00Z">
        <w:r w:rsidR="00D34CEA">
          <w:rPr>
            <w:rFonts w:ascii="Arial" w:hAnsi="Arial" w:cs="Arial"/>
          </w:rPr>
          <w:t>higher</w:t>
        </w:r>
      </w:ins>
      <w:del w:id="90" w:author="Businelle, Michael S (HSC)" w:date="2021-11-02T10:30:00Z">
        <w:r w:rsidRPr="001668E4" w:rsidDel="00D34CEA">
          <w:rPr>
            <w:rFonts w:ascii="Arial" w:hAnsi="Arial" w:cs="Arial"/>
          </w:rPr>
          <w:delText>greater levels of</w:delText>
        </w:r>
      </w:del>
      <w:r w:rsidRPr="001668E4">
        <w:rPr>
          <w:rFonts w:ascii="Arial" w:hAnsi="Arial" w:cs="Arial"/>
        </w:rPr>
        <w:t xml:space="preserve"> urban life stress. In both the unadjusted (</w:t>
      </w:r>
      <w:r w:rsidRPr="001668E4">
        <w:rPr>
          <w:rFonts w:ascii="Arial" w:hAnsi="Arial" w:cs="Arial"/>
          <w:i/>
        </w:rPr>
        <w:t xml:space="preserve">b </w:t>
      </w:r>
      <w:r w:rsidRPr="001668E4">
        <w:rPr>
          <w:rFonts w:ascii="Arial" w:hAnsi="Arial" w:cs="Arial"/>
        </w:rPr>
        <w:t xml:space="preserve">= -6.378, </w:t>
      </w:r>
      <w:r w:rsidRPr="001668E4">
        <w:rPr>
          <w:rFonts w:ascii="Arial" w:hAnsi="Arial" w:cs="Arial"/>
          <w:i/>
        </w:rPr>
        <w:t xml:space="preserve">p </w:t>
      </w:r>
      <w:r w:rsidRPr="001668E4">
        <w:rPr>
          <w:rFonts w:ascii="Arial" w:hAnsi="Arial" w:cs="Arial"/>
        </w:rPr>
        <w:t>&lt; .001) and adjusted models (</w:t>
      </w:r>
      <w:r w:rsidRPr="001668E4">
        <w:rPr>
          <w:rFonts w:ascii="Arial" w:hAnsi="Arial" w:cs="Arial"/>
          <w:i/>
        </w:rPr>
        <w:t xml:space="preserve">b </w:t>
      </w:r>
      <w:r w:rsidRPr="001668E4">
        <w:rPr>
          <w:rFonts w:ascii="Arial" w:hAnsi="Arial" w:cs="Arial"/>
        </w:rPr>
        <w:t xml:space="preserve">= -5.445, </w:t>
      </w:r>
      <w:r w:rsidRPr="001668E4">
        <w:rPr>
          <w:rFonts w:ascii="Arial" w:hAnsi="Arial" w:cs="Arial"/>
          <w:i/>
        </w:rPr>
        <w:t xml:space="preserve">p </w:t>
      </w:r>
      <w:r w:rsidRPr="001668E4">
        <w:rPr>
          <w:rFonts w:ascii="Arial" w:hAnsi="Arial" w:cs="Arial"/>
        </w:rPr>
        <w:t xml:space="preserve">&lt; .001), lower DTS appraisal was significantly associated with </w:t>
      </w:r>
      <w:ins w:id="91" w:author="Businelle, Michael S (HSC)" w:date="2021-11-02T10:31:00Z">
        <w:r w:rsidR="00D34CEA">
          <w:rPr>
            <w:rFonts w:ascii="Arial" w:hAnsi="Arial" w:cs="Arial"/>
          </w:rPr>
          <w:t>higher</w:t>
        </w:r>
      </w:ins>
      <w:del w:id="92" w:author="Businelle, Michael S (HSC)" w:date="2021-11-02T10:31:00Z">
        <w:r w:rsidRPr="001668E4" w:rsidDel="00D34CEA">
          <w:rPr>
            <w:rFonts w:ascii="Arial" w:hAnsi="Arial" w:cs="Arial"/>
          </w:rPr>
          <w:delText>greater levels of</w:delText>
        </w:r>
      </w:del>
      <w:r w:rsidRPr="001668E4">
        <w:rPr>
          <w:rFonts w:ascii="Arial" w:hAnsi="Arial" w:cs="Arial"/>
        </w:rPr>
        <w:t xml:space="preserve"> urban life stress. However, in both the unadjusted (</w:t>
      </w:r>
      <w:r w:rsidRPr="001668E4">
        <w:rPr>
          <w:rFonts w:ascii="Arial" w:hAnsi="Arial" w:cs="Arial"/>
          <w:i/>
        </w:rPr>
        <w:t xml:space="preserve">b </w:t>
      </w:r>
      <w:r w:rsidRPr="001668E4">
        <w:rPr>
          <w:rFonts w:ascii="Arial" w:hAnsi="Arial" w:cs="Arial"/>
        </w:rPr>
        <w:t xml:space="preserve">= 3.584, </w:t>
      </w:r>
      <w:r w:rsidRPr="001668E4">
        <w:rPr>
          <w:rFonts w:ascii="Arial" w:hAnsi="Arial" w:cs="Arial"/>
          <w:i/>
        </w:rPr>
        <w:t xml:space="preserve">p </w:t>
      </w:r>
      <w:r w:rsidRPr="001668E4">
        <w:rPr>
          <w:rFonts w:ascii="Arial" w:hAnsi="Arial" w:cs="Arial"/>
        </w:rPr>
        <w:t>= .005) and adjusted models (</w:t>
      </w:r>
      <w:r w:rsidRPr="001668E4">
        <w:rPr>
          <w:rFonts w:ascii="Arial" w:hAnsi="Arial" w:cs="Arial"/>
          <w:i/>
        </w:rPr>
        <w:t xml:space="preserve">b </w:t>
      </w:r>
      <w:r w:rsidRPr="001668E4">
        <w:rPr>
          <w:rFonts w:ascii="Arial" w:hAnsi="Arial" w:cs="Arial"/>
        </w:rPr>
        <w:t xml:space="preserve">= 3.258, </w:t>
      </w:r>
      <w:r w:rsidRPr="001668E4">
        <w:rPr>
          <w:rFonts w:ascii="Arial" w:hAnsi="Arial" w:cs="Arial"/>
          <w:i/>
        </w:rPr>
        <w:t xml:space="preserve">p </w:t>
      </w:r>
      <w:r w:rsidRPr="001668E4">
        <w:rPr>
          <w:rFonts w:ascii="Arial" w:hAnsi="Arial" w:cs="Arial"/>
        </w:rPr>
        <w:t xml:space="preserve">= .005), </w:t>
      </w:r>
      <w:ins w:id="93" w:author="Businelle, Michael S (HSC)" w:date="2021-11-02T10:31:00Z">
        <w:r w:rsidR="00D34CEA">
          <w:rPr>
            <w:rFonts w:ascii="Arial" w:hAnsi="Arial" w:cs="Arial"/>
          </w:rPr>
          <w:t>higher</w:t>
        </w:r>
      </w:ins>
      <w:del w:id="94" w:author="Businelle, Michael S (HSC)" w:date="2021-11-02T10:31:00Z">
        <w:r w:rsidRPr="001668E4" w:rsidDel="00D34CEA">
          <w:rPr>
            <w:rFonts w:ascii="Arial" w:hAnsi="Arial" w:cs="Arial"/>
          </w:rPr>
          <w:delText>greater</w:delText>
        </w:r>
      </w:del>
      <w:r w:rsidRPr="001668E4">
        <w:rPr>
          <w:rFonts w:ascii="Arial" w:hAnsi="Arial" w:cs="Arial"/>
        </w:rPr>
        <w:t xml:space="preserve"> DTS regulation was significantly associated with </w:t>
      </w:r>
      <w:ins w:id="95" w:author="Businelle, Michael S (HSC)" w:date="2021-11-02T10:31:00Z">
        <w:r w:rsidR="00D34CEA">
          <w:rPr>
            <w:rFonts w:ascii="Arial" w:hAnsi="Arial" w:cs="Arial"/>
          </w:rPr>
          <w:t>higher</w:t>
        </w:r>
      </w:ins>
      <w:del w:id="96" w:author="Businelle, Michael S (HSC)" w:date="2021-11-02T10:31:00Z">
        <w:r w:rsidRPr="001668E4" w:rsidDel="00D34CEA">
          <w:rPr>
            <w:rFonts w:ascii="Arial" w:hAnsi="Arial" w:cs="Arial"/>
          </w:rPr>
          <w:delText>greater</w:delText>
        </w:r>
      </w:del>
      <w:r w:rsidRPr="001668E4">
        <w:rPr>
          <w:rFonts w:ascii="Arial" w:hAnsi="Arial" w:cs="Arial"/>
        </w:rPr>
        <w:t xml:space="preserve"> levels of urban life stress (Table </w:t>
      </w:r>
      <w:ins w:id="97" w:author="Businelle, Michael S (HSC)" w:date="2021-11-02T10:55:00Z">
        <w:r w:rsidR="00D00C04">
          <w:rPr>
            <w:rFonts w:ascii="Arial" w:hAnsi="Arial" w:cs="Arial"/>
          </w:rPr>
          <w:t>6</w:t>
        </w:r>
      </w:ins>
      <w:del w:id="98" w:author="Businelle, Michael S (HSC)" w:date="2021-11-02T10:55:00Z">
        <w:r w:rsidRPr="001668E4" w:rsidDel="00D00C04">
          <w:rPr>
            <w:rFonts w:ascii="Arial" w:hAnsi="Arial" w:cs="Arial"/>
          </w:rPr>
          <w:delText>7</w:delText>
        </w:r>
      </w:del>
      <w:r w:rsidRPr="001668E4">
        <w:rPr>
          <w:rFonts w:ascii="Arial" w:hAnsi="Arial" w:cs="Arial"/>
        </w:rPr>
        <w:t xml:space="preserve">). </w:t>
      </w:r>
    </w:p>
    <w:p w14:paraId="76E2EF94" w14:textId="77777777" w:rsidR="00307A0E" w:rsidRPr="001668E4" w:rsidRDefault="00307A0E" w:rsidP="00307A0E">
      <w:pPr>
        <w:spacing w:after="0" w:line="480" w:lineRule="auto"/>
        <w:rPr>
          <w:rFonts w:ascii="Arial" w:hAnsi="Arial" w:cs="Arial"/>
          <w:b/>
        </w:rPr>
      </w:pPr>
      <w:commentRangeStart w:id="99"/>
      <w:r w:rsidRPr="001668E4">
        <w:rPr>
          <w:rFonts w:ascii="Arial" w:hAnsi="Arial" w:cs="Arial"/>
          <w:b/>
        </w:rPr>
        <w:t>Discussion</w:t>
      </w:r>
      <w:commentRangeEnd w:id="99"/>
      <w:r w:rsidR="00671EE5">
        <w:rPr>
          <w:rStyle w:val="CommentReference"/>
        </w:rPr>
        <w:commentReference w:id="99"/>
      </w:r>
      <w:r w:rsidRPr="001668E4">
        <w:rPr>
          <w:rFonts w:ascii="Arial" w:hAnsi="Arial" w:cs="Arial"/>
          <w:b/>
        </w:rPr>
        <w:t xml:space="preserve">: </w:t>
      </w:r>
    </w:p>
    <w:p w14:paraId="7B0DF6D9" w14:textId="342CFA43" w:rsidR="00307A0E" w:rsidRPr="001668E4" w:rsidRDefault="00307A0E" w:rsidP="00307A0E">
      <w:pPr>
        <w:spacing w:after="0" w:line="480" w:lineRule="auto"/>
        <w:ind w:firstLine="720"/>
        <w:rPr>
          <w:rFonts w:ascii="Arial" w:hAnsi="Arial" w:cs="Arial"/>
        </w:rPr>
      </w:pPr>
      <w:commentRangeStart w:id="100"/>
      <w:r w:rsidRPr="001668E4">
        <w:rPr>
          <w:rFonts w:ascii="Arial" w:hAnsi="Arial" w:cs="Arial"/>
          <w:color w:val="000000"/>
        </w:rPr>
        <w:t xml:space="preserve">The </w:t>
      </w:r>
      <w:commentRangeEnd w:id="100"/>
      <w:r w:rsidRPr="001668E4">
        <w:rPr>
          <w:rStyle w:val="CommentReference"/>
          <w:rFonts w:ascii="Arial" w:eastAsiaTheme="majorEastAsia" w:hAnsi="Arial" w:cs="Arial"/>
          <w:sz w:val="22"/>
          <w:szCs w:val="22"/>
        </w:rPr>
        <w:commentReference w:id="100"/>
      </w:r>
      <w:r w:rsidRPr="001668E4">
        <w:rPr>
          <w:rFonts w:ascii="Arial" w:hAnsi="Arial" w:cs="Arial"/>
          <w:color w:val="000000"/>
        </w:rPr>
        <w:t xml:space="preserve">primary purpose of the </w:t>
      </w:r>
      <w:r w:rsidRPr="001668E4">
        <w:rPr>
          <w:rFonts w:ascii="Arial" w:hAnsi="Arial" w:cs="Arial"/>
        </w:rPr>
        <w:t xml:space="preserve">present study was to examine cross-sectional relationships between dimensions of DT and multiple psychosocial variables </w:t>
      </w:r>
      <w:del w:id="101" w:author="Businelle, Michael S (HSC)" w:date="2021-11-02T10:59:00Z">
        <w:r w:rsidRPr="001668E4" w:rsidDel="00A25400">
          <w:rPr>
            <w:rFonts w:ascii="Arial" w:hAnsi="Arial" w:cs="Arial"/>
          </w:rPr>
          <w:delText xml:space="preserve">prevalent </w:delText>
        </w:r>
      </w:del>
      <w:r w:rsidRPr="001668E4">
        <w:rPr>
          <w:rFonts w:ascii="Arial" w:hAnsi="Arial" w:cs="Arial"/>
        </w:rPr>
        <w:t xml:space="preserve">among adults experiencing homelessness. We </w:t>
      </w:r>
      <w:del w:id="102" w:author="Businelle, Michael S (HSC)" w:date="2021-11-02T11:00:00Z">
        <w:r w:rsidRPr="001668E4" w:rsidDel="00A25400">
          <w:rPr>
            <w:rFonts w:ascii="Arial" w:hAnsi="Arial" w:cs="Arial"/>
          </w:rPr>
          <w:delText xml:space="preserve">explored this relationship across unique subscales of DT and </w:delText>
        </w:r>
      </w:del>
      <w:r w:rsidRPr="001668E4">
        <w:rPr>
          <w:rFonts w:ascii="Arial" w:hAnsi="Arial" w:cs="Arial"/>
          <w:color w:val="000000"/>
        </w:rPr>
        <w:t xml:space="preserve">hypothesized that lower DT subscale scores would </w:t>
      </w:r>
      <w:r w:rsidRPr="001668E4">
        <w:rPr>
          <w:rFonts w:ascii="Arial" w:hAnsi="Arial" w:cs="Arial"/>
        </w:rPr>
        <w:t xml:space="preserve">be significantly related to </w:t>
      </w:r>
      <w:r w:rsidRPr="001668E4">
        <w:rPr>
          <w:rFonts w:ascii="Arial" w:hAnsi="Arial" w:cs="Arial"/>
          <w:color w:val="000000"/>
        </w:rPr>
        <w:t>greater depressive symptoms, aggression, hostility, anxiety, and urban life stress</w:t>
      </w:r>
      <w:del w:id="103" w:author="Businelle, Michael S (HSC)" w:date="2021-11-02T11:00:00Z">
        <w:r w:rsidRPr="001668E4" w:rsidDel="00A25400">
          <w:rPr>
            <w:rFonts w:ascii="Arial" w:hAnsi="Arial" w:cs="Arial"/>
            <w:color w:val="000000"/>
          </w:rPr>
          <w:delText>ors</w:delText>
        </w:r>
      </w:del>
      <w:r w:rsidRPr="001668E4">
        <w:rPr>
          <w:rFonts w:ascii="Arial" w:hAnsi="Arial" w:cs="Arial"/>
          <w:color w:val="000000"/>
        </w:rPr>
        <w:t xml:space="preserve">. </w:t>
      </w:r>
      <w:del w:id="104" w:author="Businelle, Michael S (HSC)" w:date="2021-11-02T11:01:00Z">
        <w:r w:rsidRPr="001668E4" w:rsidDel="00A25400">
          <w:rPr>
            <w:rFonts w:ascii="Arial" w:hAnsi="Arial" w:cs="Arial"/>
            <w:color w:val="000000"/>
          </w:rPr>
          <w:delText>Support for our hypotheses was mixed</w:delText>
        </w:r>
        <w:r w:rsidRPr="001668E4" w:rsidDel="00A25400">
          <w:rPr>
            <w:rFonts w:ascii="Arial" w:hAnsi="Arial" w:cs="Arial"/>
          </w:rPr>
          <w:delText>. Specifically, findings indicated that a</w:delText>
        </w:r>
      </w:del>
      <w:ins w:id="105" w:author="Businelle, Michael S (HSC)" w:date="2021-11-02T11:01:00Z">
        <w:r w:rsidR="00A25400">
          <w:rPr>
            <w:rFonts w:ascii="Arial" w:hAnsi="Arial" w:cs="Arial"/>
            <w:color w:val="000000"/>
          </w:rPr>
          <w:t>A</w:t>
        </w:r>
      </w:ins>
      <w:r w:rsidRPr="001668E4">
        <w:rPr>
          <w:rFonts w:ascii="Arial" w:hAnsi="Arial" w:cs="Arial"/>
        </w:rPr>
        <w:t>ll but one of the significant relations between DT and criterion variables were in the hypothesized direction (i.e., lower DT subscale scores were related to greater symptoms of depression, aggression, hostility, anxiety, urban life stress). Below we discuss…</w:t>
      </w:r>
    </w:p>
    <w:p w14:paraId="61C3ED39" w14:textId="47F11842" w:rsidR="00307A0E" w:rsidRPr="001668E4" w:rsidRDefault="00307A0E" w:rsidP="00307A0E">
      <w:pPr>
        <w:spacing w:after="0" w:line="480" w:lineRule="auto"/>
        <w:ind w:firstLine="720"/>
        <w:rPr>
          <w:rFonts w:ascii="Arial" w:hAnsi="Arial" w:cs="Arial"/>
          <w:color w:val="000000"/>
        </w:rPr>
      </w:pPr>
      <w:del w:id="106" w:author="Businelle, Michael S (HSC)" w:date="2021-11-02T11:02:00Z">
        <w:r w:rsidRPr="001668E4" w:rsidDel="00AB5A08">
          <w:rPr>
            <w:rFonts w:ascii="Arial" w:hAnsi="Arial" w:cs="Arial"/>
          </w:rPr>
          <w:delText xml:space="preserve">Within each model, </w:delText>
        </w:r>
        <w:r w:rsidRPr="001668E4" w:rsidDel="00AB5A08">
          <w:rPr>
            <w:rFonts w:ascii="Arial" w:hAnsi="Arial" w:cs="Arial"/>
            <w:color w:val="000000"/>
          </w:rPr>
          <w:delText>there was some heterogeneity in how DT subscales were associated with greater psychological distress. For example, c</w:delText>
        </w:r>
      </w:del>
      <w:ins w:id="107" w:author="Businelle, Michael S (HSC)" w:date="2021-11-02T11:02:00Z">
        <w:r w:rsidR="00AB5A08">
          <w:rPr>
            <w:rFonts w:ascii="Arial" w:hAnsi="Arial" w:cs="Arial"/>
            <w:color w:val="000000"/>
          </w:rPr>
          <w:t>C</w:t>
        </w:r>
      </w:ins>
      <w:r w:rsidRPr="001668E4">
        <w:rPr>
          <w:rFonts w:ascii="Arial" w:hAnsi="Arial" w:cs="Arial"/>
          <w:color w:val="000000"/>
        </w:rPr>
        <w:t xml:space="preserve">onsistent with </w:t>
      </w:r>
      <w:commentRangeStart w:id="108"/>
      <w:r w:rsidRPr="001668E4">
        <w:rPr>
          <w:rFonts w:ascii="Arial" w:hAnsi="Arial" w:cs="Arial"/>
          <w:color w:val="000000"/>
        </w:rPr>
        <w:t>our</w:t>
      </w:r>
      <w:commentRangeEnd w:id="108"/>
      <w:r w:rsidR="00AB5A08">
        <w:rPr>
          <w:rStyle w:val="CommentReference"/>
        </w:rPr>
        <w:commentReference w:id="108"/>
      </w:r>
      <w:r w:rsidRPr="001668E4">
        <w:rPr>
          <w:rFonts w:ascii="Arial" w:hAnsi="Arial" w:cs="Arial"/>
          <w:color w:val="000000"/>
        </w:rPr>
        <w:t xml:space="preserve"> hypotheses and past research on </w:t>
      </w:r>
      <w:r w:rsidRPr="001668E4">
        <w:rPr>
          <w:rFonts w:ascii="Arial" w:hAnsi="Arial" w:cs="Arial"/>
        </w:rPr>
        <w:t xml:space="preserve">predictors of behavioral health functioning, we found that the appraisal subscale was significantly related to four out of five </w:t>
      </w:r>
      <w:del w:id="109" w:author="Businelle, Michael S (HSC)" w:date="2021-11-02T11:03:00Z">
        <w:r w:rsidRPr="001668E4" w:rsidDel="00AB5A08">
          <w:rPr>
            <w:rFonts w:ascii="Arial" w:hAnsi="Arial" w:cs="Arial"/>
          </w:rPr>
          <w:delText xml:space="preserve">studied </w:delText>
        </w:r>
      </w:del>
      <w:ins w:id="110" w:author="Businelle, Michael S (HSC)" w:date="2021-11-02T11:03:00Z">
        <w:r w:rsidR="00AB5A08">
          <w:rPr>
            <w:rFonts w:ascii="Arial" w:hAnsi="Arial" w:cs="Arial"/>
          </w:rPr>
          <w:t>included</w:t>
        </w:r>
        <w:r w:rsidR="00AB5A08" w:rsidRPr="001668E4">
          <w:rPr>
            <w:rFonts w:ascii="Arial" w:hAnsi="Arial" w:cs="Arial"/>
          </w:rPr>
          <w:t xml:space="preserve"> </w:t>
        </w:r>
      </w:ins>
      <w:r w:rsidRPr="001668E4">
        <w:rPr>
          <w:rFonts w:ascii="Arial" w:hAnsi="Arial" w:cs="Arial"/>
        </w:rPr>
        <w:t>criterion variables</w:t>
      </w:r>
      <w:ins w:id="111" w:author="Businelle, Michael S (HSC)" w:date="2021-11-02T11:03:00Z">
        <w:r w:rsidR="00AB5A08">
          <w:rPr>
            <w:rFonts w:ascii="Arial" w:hAnsi="Arial" w:cs="Arial"/>
          </w:rPr>
          <w:t xml:space="preserve"> </w:t>
        </w:r>
      </w:ins>
      <w:r w:rsidR="002C52FC" w:rsidRPr="001668E4">
        <w:rPr>
          <w:rFonts w:ascii="Arial" w:hAnsi="Arial" w:cs="Arial"/>
        </w:rPr>
        <w:fldChar w:fldCharType="begin"/>
      </w:r>
      <w:r w:rsidR="002C52FC" w:rsidRPr="001668E4">
        <w:rPr>
          <w:rFonts w:ascii="Arial" w:hAnsi="Arial" w:cs="Arial"/>
        </w:rPr>
        <w:instrText xml:space="preserve"> ADDIN EN.CITE &lt;EndNote&gt;&lt;Cite&gt;&lt;Author&gt;Leyro&lt;/Author&gt;&lt;RecNum&gt;73&lt;/RecNum&gt;&lt;DisplayText&gt;[22]&lt;/DisplayText&gt;&lt;record&gt;&lt;rec-number&gt;73&lt;/rec-number&gt;&lt;foreign-keys&gt;&lt;key app="EN" db-id="p5tzt9e0nvs2apezdzlxp008z2dvepa025wv" timestamp="1635264048" guid="e281e550-1971-4362-9683-538c83fa04bd"&gt;73&lt;/key&gt;&lt;/foreign-keys&gt;&lt;ref-type name="Journal Article"&gt;17&lt;/ref-type&gt;&lt;contributors&gt;&lt;authors&gt;&lt;author&gt;Leyro, Teresa M.&lt;/author&gt;&lt;author&gt;Bernstein, Amit&lt;/author&gt;&lt;author&gt;Vujanovic, Anka A.&lt;/author&gt;&lt;author&gt;McLeish, Alison C.&lt;/author&gt;&lt;author&gt;Zvolensky, Michael J.&lt;/author&gt;&lt;/authors&gt;&lt;/contributors&gt;&lt;titles&gt;&lt;title&gt;Distress Tolerance Scale: A Confirmatory Factor Analysis Among Daily Cigarette Smokers&lt;/title&gt;&lt;/titles&gt;&lt;dates&gt;&lt;/dates&gt;&lt;isbn&gt;1&lt;/isbn&gt;&lt;urls&gt;&lt;/urls&gt;&lt;/record&gt;&lt;/Cite&gt;&lt;/EndNote&gt;</w:instrText>
      </w:r>
      <w:r w:rsidR="002C52FC" w:rsidRPr="001668E4">
        <w:rPr>
          <w:rFonts w:ascii="Arial" w:hAnsi="Arial" w:cs="Arial"/>
        </w:rPr>
        <w:fldChar w:fldCharType="separate"/>
      </w:r>
      <w:r w:rsidR="002C52FC" w:rsidRPr="001668E4">
        <w:rPr>
          <w:rFonts w:ascii="Arial" w:hAnsi="Arial" w:cs="Arial"/>
          <w:noProof/>
        </w:rPr>
        <w:t>[22]</w:t>
      </w:r>
      <w:r w:rsidR="002C52FC" w:rsidRPr="001668E4">
        <w:rPr>
          <w:rFonts w:ascii="Arial" w:hAnsi="Arial" w:cs="Arial"/>
        </w:rPr>
        <w:fldChar w:fldCharType="end"/>
      </w:r>
      <w:r w:rsidRPr="001668E4">
        <w:rPr>
          <w:rFonts w:ascii="Arial" w:hAnsi="Arial" w:cs="Arial"/>
        </w:rPr>
        <w:t>.</w:t>
      </w:r>
      <w:r w:rsidRPr="001668E4">
        <w:rPr>
          <w:rFonts w:ascii="Arial" w:hAnsi="Arial" w:cs="Arial"/>
          <w:color w:val="000000"/>
          <w:lang w:val="yo-NG"/>
        </w:rPr>
        <w:t xml:space="preserve"> </w:t>
      </w:r>
      <w:r w:rsidRPr="001668E4">
        <w:rPr>
          <w:rFonts w:ascii="Arial" w:hAnsi="Arial" w:cs="Arial"/>
          <w:color w:val="000000"/>
        </w:rPr>
        <w:t xml:space="preserve">However, regulation, which we hypothesized would be consistently associated with DT subscales, was </w:t>
      </w:r>
      <w:r w:rsidRPr="001668E4">
        <w:rPr>
          <w:rFonts w:ascii="Arial" w:hAnsi="Arial" w:cs="Arial"/>
          <w:color w:val="000000"/>
        </w:rPr>
        <w:lastRenderedPageBreak/>
        <w:t xml:space="preserve">only significantly associated with urban life </w:t>
      </w:r>
      <w:commentRangeStart w:id="112"/>
      <w:commentRangeStart w:id="113"/>
      <w:r w:rsidRPr="001668E4">
        <w:rPr>
          <w:rFonts w:ascii="Arial" w:hAnsi="Arial" w:cs="Arial"/>
          <w:color w:val="000000"/>
        </w:rPr>
        <w:t xml:space="preserve">stress, and in the opposite direction as what we hypothesized. </w:t>
      </w:r>
      <w:commentRangeEnd w:id="112"/>
      <w:r w:rsidRPr="001668E4">
        <w:rPr>
          <w:rStyle w:val="CommentReference"/>
          <w:rFonts w:ascii="Arial" w:eastAsiaTheme="majorEastAsia" w:hAnsi="Arial" w:cs="Arial"/>
          <w:sz w:val="22"/>
          <w:szCs w:val="22"/>
        </w:rPr>
        <w:commentReference w:id="112"/>
      </w:r>
      <w:commentRangeEnd w:id="113"/>
      <w:r w:rsidR="00AB5A08">
        <w:rPr>
          <w:rStyle w:val="CommentReference"/>
        </w:rPr>
        <w:commentReference w:id="113"/>
      </w:r>
    </w:p>
    <w:p w14:paraId="3470906E" w14:textId="1C22AF0F" w:rsidR="00307A0E" w:rsidRPr="001668E4" w:rsidRDefault="00307A0E" w:rsidP="00307A0E">
      <w:pPr>
        <w:spacing w:after="0" w:line="480" w:lineRule="auto"/>
        <w:ind w:firstLine="720"/>
        <w:rPr>
          <w:rFonts w:ascii="Arial" w:hAnsi="Arial" w:cs="Arial"/>
          <w:color w:val="000000"/>
        </w:rPr>
      </w:pPr>
      <w:del w:id="114" w:author="Businelle, Michael S (HSC)" w:date="2021-11-02T11:05:00Z">
        <w:r w:rsidRPr="001668E4" w:rsidDel="00AB5A08">
          <w:rPr>
            <w:rFonts w:ascii="Arial" w:hAnsi="Arial" w:cs="Arial"/>
            <w:color w:val="000000"/>
          </w:rPr>
          <w:delText>Findings from the current study make a significant contribution to the literature for a number of reasons. First, t</w:delText>
        </w:r>
      </w:del>
      <w:ins w:id="115" w:author="Businelle, Michael S (HSC)" w:date="2021-11-02T11:05:00Z">
        <w:r w:rsidR="00AB5A08">
          <w:rPr>
            <w:rFonts w:ascii="Arial" w:hAnsi="Arial" w:cs="Arial"/>
            <w:color w:val="000000"/>
          </w:rPr>
          <w:t>T</w:t>
        </w:r>
      </w:ins>
      <w:r w:rsidRPr="001668E4">
        <w:rPr>
          <w:rFonts w:ascii="Arial" w:hAnsi="Arial" w:cs="Arial"/>
          <w:color w:val="000000"/>
        </w:rPr>
        <w:t xml:space="preserve">o the best of the authors’ knowledge, this study is the </w:t>
      </w:r>
      <w:r w:rsidR="006A0497" w:rsidRPr="001668E4">
        <w:rPr>
          <w:rFonts w:ascii="Arial" w:hAnsi="Arial" w:cs="Arial"/>
          <w:color w:val="000000"/>
        </w:rPr>
        <w:t xml:space="preserve">one of the </w:t>
      </w:r>
      <w:ins w:id="116" w:author="Businelle, Michael S (HSC)" w:date="2021-11-02T11:05:00Z">
        <w:r w:rsidR="00AB5A08">
          <w:rPr>
            <w:rFonts w:ascii="Arial" w:hAnsi="Arial" w:cs="Arial"/>
            <w:color w:val="000000"/>
          </w:rPr>
          <w:t>first</w:t>
        </w:r>
      </w:ins>
      <w:del w:id="117" w:author="Businelle, Michael S (HSC)" w:date="2021-11-02T11:05:00Z">
        <w:r w:rsidR="006A0497" w:rsidRPr="001668E4" w:rsidDel="00AB5A08">
          <w:rPr>
            <w:rFonts w:ascii="Arial" w:hAnsi="Arial" w:cs="Arial"/>
            <w:color w:val="000000"/>
          </w:rPr>
          <w:delText>very few</w:delText>
        </w:r>
      </w:del>
      <w:r w:rsidRPr="001668E4">
        <w:rPr>
          <w:rFonts w:ascii="Arial" w:hAnsi="Arial" w:cs="Arial"/>
          <w:color w:val="000000"/>
        </w:rPr>
        <w:t xml:space="preserve"> to expand the DTS literature beyond domiciled populations</w:t>
      </w:r>
      <w:del w:id="118" w:author="Businelle, Michael S (HSC)" w:date="2021-11-02T11:06:00Z">
        <w:r w:rsidRPr="001668E4" w:rsidDel="00AB5A08">
          <w:rPr>
            <w:rFonts w:ascii="Arial" w:hAnsi="Arial" w:cs="Arial"/>
            <w:color w:val="000000"/>
          </w:rPr>
          <w:delText xml:space="preserve"> </w:delText>
        </w:r>
        <w:commentRangeStart w:id="119"/>
        <w:commentRangeStart w:id="120"/>
        <w:r w:rsidRPr="001668E4" w:rsidDel="00AB5A08">
          <w:rPr>
            <w:rFonts w:ascii="Arial" w:hAnsi="Arial" w:cs="Arial"/>
            <w:color w:val="000000"/>
          </w:rPr>
          <w:delText>dysregulation</w:delText>
        </w:r>
      </w:del>
      <w:commentRangeEnd w:id="119"/>
      <w:r w:rsidRPr="001668E4">
        <w:rPr>
          <w:rStyle w:val="CommentReference"/>
          <w:rFonts w:ascii="Arial" w:eastAsiaTheme="majorEastAsia" w:hAnsi="Arial" w:cs="Arial"/>
          <w:sz w:val="22"/>
          <w:szCs w:val="22"/>
        </w:rPr>
        <w:commentReference w:id="119"/>
      </w:r>
      <w:commentRangeEnd w:id="120"/>
      <w:r w:rsidR="00F945C1">
        <w:rPr>
          <w:rStyle w:val="CommentReference"/>
        </w:rPr>
        <w:commentReference w:id="120"/>
      </w:r>
      <w:r w:rsidR="002C52FC" w:rsidRPr="001668E4">
        <w:rPr>
          <w:rFonts w:ascii="Arial" w:hAnsi="Arial" w:cs="Arial"/>
          <w:color w:val="000000"/>
        </w:rPr>
        <w:t xml:space="preserve"> </w:t>
      </w:r>
      <w:r w:rsidR="002C52FC" w:rsidRPr="001668E4">
        <w:rPr>
          <w:rFonts w:ascii="Arial" w:hAnsi="Arial" w:cs="Arial"/>
          <w:color w:val="000000"/>
        </w:rPr>
        <w:fldChar w:fldCharType="begin"/>
      </w:r>
      <w:r w:rsidR="002C52FC" w:rsidRPr="001668E4">
        <w:rPr>
          <w:rFonts w:ascii="Arial" w:hAnsi="Arial" w:cs="Arial"/>
          <w:color w:val="000000"/>
        </w:rPr>
        <w:instrText xml:space="preserve"> ADDIN EN.CITE &lt;EndNote&gt;&lt;Cite&gt;&lt;Author&gt;Leyro&lt;/Author&gt;&lt;RecNum&gt;73&lt;/RecNum&gt;&lt;DisplayText&gt;[22]&lt;/DisplayText&gt;&lt;record&gt;&lt;rec-number&gt;73&lt;/rec-number&gt;&lt;foreign-keys&gt;&lt;key app="EN" db-id="p5tzt9e0nvs2apezdzlxp008z2dvepa025wv" timestamp="1635264048" guid="e281e550-1971-4362-9683-538c83fa04bd"&gt;73&lt;/key&gt;&lt;/foreign-keys&gt;&lt;ref-type name="Journal Article"&gt;17&lt;/ref-type&gt;&lt;contributors&gt;&lt;authors&gt;&lt;author&gt;Leyro, Teresa M.&lt;/author&gt;&lt;author&gt;Bernstein, Amit&lt;/author&gt;&lt;author&gt;Vujanovic, Anka A.&lt;/author&gt;&lt;author&gt;McLeish, Alison C.&lt;/author&gt;&lt;author&gt;Zvolensky, Michael J.&lt;/author&gt;&lt;/authors&gt;&lt;/contributors&gt;&lt;titles&gt;&lt;title&gt;Distress Tolerance Scale: A Confirmatory Factor Analysis Among Daily Cigarette Smokers&lt;/title&gt;&lt;/titles&gt;&lt;dates&gt;&lt;/dates&gt;&lt;isbn&gt;1&lt;/isbn&gt;&lt;urls&gt;&lt;/urls&gt;&lt;/record&gt;&lt;/Cite&gt;&lt;/EndNote&gt;</w:instrText>
      </w:r>
      <w:r w:rsidR="002C52FC" w:rsidRPr="001668E4">
        <w:rPr>
          <w:rFonts w:ascii="Arial" w:hAnsi="Arial" w:cs="Arial"/>
          <w:color w:val="000000"/>
        </w:rPr>
        <w:fldChar w:fldCharType="separate"/>
      </w:r>
      <w:r w:rsidR="002C52FC" w:rsidRPr="001668E4">
        <w:rPr>
          <w:rFonts w:ascii="Arial" w:hAnsi="Arial" w:cs="Arial"/>
          <w:noProof/>
          <w:color w:val="000000"/>
        </w:rPr>
        <w:t>[22]</w:t>
      </w:r>
      <w:r w:rsidR="002C52FC" w:rsidRPr="001668E4">
        <w:rPr>
          <w:rFonts w:ascii="Arial" w:hAnsi="Arial" w:cs="Arial"/>
          <w:color w:val="000000"/>
        </w:rPr>
        <w:fldChar w:fldCharType="end"/>
      </w:r>
      <w:r w:rsidRPr="001668E4">
        <w:rPr>
          <w:rFonts w:ascii="Arial" w:hAnsi="Arial" w:cs="Arial"/>
          <w:color w:val="000000"/>
        </w:rPr>
        <w:t xml:space="preserve">. </w:t>
      </w:r>
      <w:del w:id="121" w:author="Businelle, Michael S (HSC)" w:date="2021-11-02T11:06:00Z">
        <w:r w:rsidRPr="001668E4" w:rsidDel="00AB5A08">
          <w:rPr>
            <w:rFonts w:ascii="Arial" w:hAnsi="Arial" w:cs="Arial"/>
          </w:rPr>
          <w:delText>Second, f</w:delText>
        </w:r>
      </w:del>
      <w:ins w:id="122" w:author="Businelle, Michael S (HSC)" w:date="2021-11-02T11:06:00Z">
        <w:r w:rsidR="00AB5A08">
          <w:rPr>
            <w:rFonts w:ascii="Arial" w:hAnsi="Arial" w:cs="Arial"/>
          </w:rPr>
          <w:t>F</w:t>
        </w:r>
      </w:ins>
      <w:r w:rsidRPr="001668E4">
        <w:rPr>
          <w:rFonts w:ascii="Arial" w:hAnsi="Arial" w:cs="Arial"/>
        </w:rPr>
        <w:t xml:space="preserve">indings further underline the importance of examining how DT subscales relate to ?? variables. Notably, while the direction of association was mostly consistent, </w:t>
      </w:r>
      <w:commentRangeStart w:id="123"/>
      <w:r w:rsidRPr="001668E4">
        <w:rPr>
          <w:rFonts w:ascii="Arial" w:hAnsi="Arial" w:cs="Arial"/>
        </w:rPr>
        <w:t xml:space="preserve">there were differential strengths of relationship among DT subscales across domains of psychosocial functioning and suggests that a global DT measure </w:t>
      </w:r>
      <w:commentRangeStart w:id="124"/>
      <w:r w:rsidRPr="001668E4">
        <w:rPr>
          <w:rFonts w:ascii="Arial" w:hAnsi="Arial" w:cs="Arial"/>
        </w:rPr>
        <w:t>is insufficient</w:t>
      </w:r>
      <w:commentRangeEnd w:id="123"/>
      <w:r w:rsidRPr="001668E4">
        <w:rPr>
          <w:rStyle w:val="CommentReference"/>
          <w:rFonts w:ascii="Arial" w:eastAsiaTheme="majorEastAsia" w:hAnsi="Arial" w:cs="Arial"/>
          <w:sz w:val="22"/>
          <w:szCs w:val="22"/>
        </w:rPr>
        <w:commentReference w:id="123"/>
      </w:r>
      <w:commentRangeEnd w:id="124"/>
      <w:r w:rsidRPr="001668E4">
        <w:rPr>
          <w:rStyle w:val="CommentReference"/>
          <w:rFonts w:ascii="Arial" w:eastAsiaTheme="majorEastAsia" w:hAnsi="Arial" w:cs="Arial"/>
          <w:sz w:val="22"/>
          <w:szCs w:val="22"/>
        </w:rPr>
        <w:commentReference w:id="124"/>
      </w:r>
      <w:r w:rsidRPr="001668E4">
        <w:rPr>
          <w:rFonts w:ascii="Arial" w:hAnsi="Arial" w:cs="Arial"/>
        </w:rPr>
        <w:t xml:space="preserve">. Third, we were able to determine that these associations were </w:t>
      </w:r>
      <w:commentRangeStart w:id="125"/>
      <w:r w:rsidRPr="001668E4">
        <w:rPr>
          <w:rFonts w:ascii="Arial" w:hAnsi="Arial" w:cs="Arial"/>
        </w:rPr>
        <w:t>incremental</w:t>
      </w:r>
      <w:commentRangeEnd w:id="125"/>
      <w:r w:rsidRPr="001668E4">
        <w:rPr>
          <w:rStyle w:val="CommentReference"/>
          <w:rFonts w:ascii="Arial" w:eastAsiaTheme="majorEastAsia" w:hAnsi="Arial" w:cs="Arial"/>
          <w:sz w:val="22"/>
          <w:szCs w:val="22"/>
        </w:rPr>
        <w:commentReference w:id="125"/>
      </w:r>
      <w:r w:rsidRPr="001668E4">
        <w:rPr>
          <w:rFonts w:ascii="Arial" w:hAnsi="Arial" w:cs="Arial"/>
        </w:rPr>
        <w:t xml:space="preserve">, even after adjusting for age, sex, race/ethnicity, education levels and </w:t>
      </w:r>
      <w:commentRangeStart w:id="126"/>
      <w:r w:rsidRPr="001668E4">
        <w:rPr>
          <w:rFonts w:ascii="Arial" w:hAnsi="Arial" w:cs="Arial"/>
        </w:rPr>
        <w:t>current</w:t>
      </w:r>
      <w:commentRangeEnd w:id="126"/>
      <w:r w:rsidRPr="001668E4">
        <w:rPr>
          <w:rStyle w:val="CommentReference"/>
          <w:rFonts w:ascii="Arial" w:eastAsiaTheme="majorEastAsia" w:hAnsi="Arial" w:cs="Arial"/>
          <w:sz w:val="22"/>
          <w:szCs w:val="22"/>
        </w:rPr>
        <w:commentReference w:id="126"/>
      </w:r>
      <w:r w:rsidRPr="001668E4">
        <w:rPr>
          <w:rFonts w:ascii="Arial" w:hAnsi="Arial" w:cs="Arial"/>
        </w:rPr>
        <w:t xml:space="preserve"> length of homelessness. </w:t>
      </w:r>
    </w:p>
    <w:p w14:paraId="5D6194F1" w14:textId="6E68D8E1" w:rsidR="00307A0E" w:rsidRPr="001668E4" w:rsidRDefault="00307A0E" w:rsidP="00307A0E">
      <w:pPr>
        <w:spacing w:after="0" w:line="480" w:lineRule="auto"/>
        <w:rPr>
          <w:rFonts w:ascii="Arial" w:hAnsi="Arial" w:cs="Arial"/>
          <w:color w:val="000000"/>
        </w:rPr>
      </w:pPr>
      <w:r w:rsidRPr="001668E4">
        <w:rPr>
          <w:rFonts w:ascii="Arial" w:hAnsi="Arial" w:cs="Arial"/>
          <w:color w:val="000000"/>
        </w:rPr>
        <w:tab/>
        <w:t xml:space="preserve">While this study </w:t>
      </w:r>
      <w:ins w:id="127" w:author="Businelle, Michael S (HSC)" w:date="2021-11-02T11:07:00Z">
        <w:r w:rsidR="00DF0DAE">
          <w:rPr>
            <w:rFonts w:ascii="Arial" w:hAnsi="Arial" w:cs="Arial"/>
            <w:color w:val="000000"/>
          </w:rPr>
          <w:t>has</w:t>
        </w:r>
      </w:ins>
      <w:del w:id="128" w:author="Businelle, Michael S (HSC)" w:date="2021-11-02T11:07:00Z">
        <w:r w:rsidRPr="001668E4" w:rsidDel="00DF0DAE">
          <w:rPr>
            <w:rFonts w:ascii="Arial" w:hAnsi="Arial" w:cs="Arial"/>
            <w:color w:val="000000"/>
          </w:rPr>
          <w:delText>contained</w:delText>
        </w:r>
      </w:del>
      <w:r w:rsidRPr="001668E4">
        <w:rPr>
          <w:rFonts w:ascii="Arial" w:hAnsi="Arial" w:cs="Arial"/>
          <w:color w:val="000000"/>
        </w:rPr>
        <w:t xml:space="preserve"> many strengths, there were several limitations. First, this study was cross-sectional. While the cross-sectional design allowed us to identify relationships between variables, no claims of causal relationships can be made. Future research should collect longitudinal data to overcome limitations of causal inference, as well as understand whether these associations change over time. Second, the study took place in one shelter in a Southwestern city. This may limit the generalizability of study findings. Third, this study used a convenience sample, which could have resulted in underrepresentation from some groups of adults experiencing homelessness. For instance, homeless adults who avoid or do not obtain services from homeless shelters.</w:t>
      </w:r>
    </w:p>
    <w:p w14:paraId="039BB83F" w14:textId="77777777" w:rsidR="00307A0E" w:rsidRPr="001668E4" w:rsidRDefault="00307A0E" w:rsidP="00307A0E">
      <w:pPr>
        <w:spacing w:after="0" w:line="480" w:lineRule="auto"/>
        <w:rPr>
          <w:rFonts w:ascii="Arial" w:hAnsi="Arial" w:cs="Arial"/>
          <w:color w:val="000000"/>
        </w:rPr>
      </w:pPr>
    </w:p>
    <w:bookmarkEnd w:id="1"/>
    <w:p w14:paraId="07F8026F" w14:textId="77777777" w:rsidR="00307A0E" w:rsidRPr="001668E4" w:rsidRDefault="00307A0E" w:rsidP="00307A0E">
      <w:pPr>
        <w:spacing w:after="0" w:line="480" w:lineRule="auto"/>
        <w:rPr>
          <w:rFonts w:ascii="Arial" w:hAnsi="Arial" w:cs="Arial"/>
        </w:rPr>
      </w:pPr>
      <w:commentRangeStart w:id="129"/>
      <w:commentRangeStart w:id="130"/>
      <w:r w:rsidRPr="001668E4">
        <w:rPr>
          <w:rFonts w:ascii="Arial" w:hAnsi="Arial" w:cs="Arial"/>
        </w:rPr>
        <w:t>Conclusion.</w:t>
      </w:r>
      <w:commentRangeEnd w:id="129"/>
      <w:r w:rsidRPr="001668E4">
        <w:rPr>
          <w:rStyle w:val="CommentReference"/>
          <w:rFonts w:ascii="Arial" w:eastAsiaTheme="majorEastAsia" w:hAnsi="Arial" w:cs="Arial"/>
          <w:sz w:val="22"/>
          <w:szCs w:val="22"/>
        </w:rPr>
        <w:commentReference w:id="129"/>
      </w:r>
      <w:commentRangeEnd w:id="130"/>
      <w:r w:rsidRPr="001668E4">
        <w:rPr>
          <w:rStyle w:val="CommentReference"/>
          <w:rFonts w:ascii="Arial" w:eastAsiaTheme="majorEastAsia" w:hAnsi="Arial" w:cs="Arial"/>
          <w:sz w:val="22"/>
          <w:szCs w:val="22"/>
        </w:rPr>
        <w:commentReference w:id="130"/>
      </w:r>
    </w:p>
    <w:p w14:paraId="50EF126D" w14:textId="77777777" w:rsidR="00307A0E" w:rsidRPr="00D31C64" w:rsidRDefault="00307A0E" w:rsidP="00307A0E">
      <w:pPr>
        <w:spacing w:after="0" w:line="480" w:lineRule="auto"/>
        <w:rPr>
          <w:rFonts w:ascii="Times New Roman" w:hAnsi="Times New Roman"/>
          <w:sz w:val="24"/>
          <w:szCs w:val="24"/>
        </w:rPr>
      </w:pPr>
    </w:p>
    <w:p w14:paraId="75BBE9CF" w14:textId="77777777" w:rsidR="00192499" w:rsidRDefault="00192499">
      <w:r>
        <w:br w:type="page"/>
      </w:r>
    </w:p>
    <w:tbl>
      <w:tblPr>
        <w:tblpPr w:leftFromText="180" w:rightFromText="180" w:vertAnchor="text" w:tblpY="1"/>
        <w:tblOverlap w:val="never"/>
        <w:tblW w:w="0" w:type="auto"/>
        <w:tblLook w:val="04A0" w:firstRow="1" w:lastRow="0" w:firstColumn="1" w:lastColumn="0" w:noHBand="0" w:noVBand="1"/>
      </w:tblPr>
      <w:tblGrid>
        <w:gridCol w:w="5490"/>
        <w:gridCol w:w="360"/>
        <w:gridCol w:w="2520"/>
        <w:gridCol w:w="360"/>
      </w:tblGrid>
      <w:tr w:rsidR="00D27CBD" w:rsidRPr="001668E4" w14:paraId="3F72A179" w14:textId="77777777" w:rsidTr="00D27CBD">
        <w:trPr>
          <w:gridAfter w:val="1"/>
          <w:wAfter w:w="360" w:type="dxa"/>
          <w:trHeight w:val="180"/>
        </w:trPr>
        <w:tc>
          <w:tcPr>
            <w:tcW w:w="5490" w:type="dxa"/>
            <w:tcBorders>
              <w:bottom w:val="single" w:sz="18" w:space="0" w:color="auto"/>
            </w:tcBorders>
            <w:shd w:val="clear" w:color="auto" w:fill="auto"/>
          </w:tcPr>
          <w:p w14:paraId="7EA2C8CB" w14:textId="45DBE35F" w:rsidR="00D27CBD" w:rsidRPr="001668E4" w:rsidRDefault="00D27CBD" w:rsidP="00192499">
            <w:pPr>
              <w:spacing w:after="0" w:line="240" w:lineRule="auto"/>
              <w:ind w:right="-420"/>
              <w:rPr>
                <w:rFonts w:ascii="Arial" w:hAnsi="Arial" w:cs="Arial"/>
                <w:sz w:val="20"/>
                <w:szCs w:val="20"/>
              </w:rPr>
            </w:pPr>
            <w:r w:rsidRPr="001668E4">
              <w:rPr>
                <w:rFonts w:ascii="Arial" w:hAnsi="Arial" w:cs="Arial"/>
                <w:b/>
                <w:sz w:val="20"/>
                <w:szCs w:val="20"/>
              </w:rPr>
              <w:lastRenderedPageBreak/>
              <w:t xml:space="preserve">Table 1. </w:t>
            </w:r>
            <w:r w:rsidRPr="001668E4">
              <w:rPr>
                <w:rFonts w:ascii="Arial" w:hAnsi="Arial" w:cs="Arial"/>
                <w:sz w:val="20"/>
                <w:szCs w:val="20"/>
              </w:rPr>
              <w:t>Descriptive statistics at baseline.</w:t>
            </w:r>
          </w:p>
        </w:tc>
        <w:tc>
          <w:tcPr>
            <w:tcW w:w="2880" w:type="dxa"/>
            <w:gridSpan w:val="2"/>
            <w:tcBorders>
              <w:bottom w:val="single" w:sz="18" w:space="0" w:color="auto"/>
            </w:tcBorders>
            <w:shd w:val="clear" w:color="auto" w:fill="auto"/>
          </w:tcPr>
          <w:p w14:paraId="6AE2E07A" w14:textId="77777777" w:rsidR="00D27CBD" w:rsidRDefault="00D27CBD" w:rsidP="00192499">
            <w:pPr>
              <w:spacing w:after="0" w:line="240" w:lineRule="auto"/>
              <w:rPr>
                <w:rFonts w:ascii="Arial" w:hAnsi="Arial" w:cs="Arial"/>
                <w:sz w:val="20"/>
                <w:szCs w:val="20"/>
              </w:rPr>
            </w:pPr>
          </w:p>
          <w:p w14:paraId="45FE14D9" w14:textId="52679599" w:rsidR="00D27CBD" w:rsidRPr="001668E4" w:rsidRDefault="00D27CBD" w:rsidP="00192499">
            <w:pPr>
              <w:spacing w:after="0" w:line="240" w:lineRule="auto"/>
              <w:rPr>
                <w:rFonts w:ascii="Arial" w:hAnsi="Arial" w:cs="Arial"/>
                <w:sz w:val="20"/>
                <w:szCs w:val="20"/>
              </w:rPr>
            </w:pPr>
          </w:p>
        </w:tc>
      </w:tr>
      <w:tr w:rsidR="00D27CBD" w:rsidRPr="001668E4" w14:paraId="117FC5B8" w14:textId="77777777" w:rsidTr="00D27CBD">
        <w:trPr>
          <w:trHeight w:val="288"/>
        </w:trPr>
        <w:tc>
          <w:tcPr>
            <w:tcW w:w="5850" w:type="dxa"/>
            <w:gridSpan w:val="2"/>
            <w:tcBorders>
              <w:top w:val="single" w:sz="18" w:space="0" w:color="auto"/>
              <w:bottom w:val="single" w:sz="18" w:space="0" w:color="auto"/>
            </w:tcBorders>
            <w:shd w:val="clear" w:color="auto" w:fill="auto"/>
            <w:vAlign w:val="center"/>
          </w:tcPr>
          <w:p w14:paraId="2BA9743A" w14:textId="77777777" w:rsidR="00D27CBD" w:rsidRPr="001668E4" w:rsidRDefault="00D27CBD" w:rsidP="00D27CBD">
            <w:pPr>
              <w:spacing w:after="0" w:line="240" w:lineRule="auto"/>
              <w:ind w:right="-560"/>
              <w:jc w:val="center"/>
              <w:rPr>
                <w:rFonts w:ascii="Arial" w:hAnsi="Arial" w:cs="Arial"/>
                <w:sz w:val="20"/>
                <w:szCs w:val="20"/>
              </w:rPr>
            </w:pPr>
            <w:r w:rsidRPr="001668E4">
              <w:rPr>
                <w:rFonts w:ascii="Arial" w:hAnsi="Arial" w:cs="Arial"/>
                <w:sz w:val="20"/>
                <w:szCs w:val="20"/>
              </w:rPr>
              <w:t>Variable</w:t>
            </w:r>
          </w:p>
        </w:tc>
        <w:tc>
          <w:tcPr>
            <w:tcW w:w="2880" w:type="dxa"/>
            <w:gridSpan w:val="2"/>
            <w:tcBorders>
              <w:top w:val="single" w:sz="18" w:space="0" w:color="auto"/>
              <w:bottom w:val="single" w:sz="18" w:space="0" w:color="auto"/>
            </w:tcBorders>
            <w:shd w:val="clear" w:color="auto" w:fill="auto"/>
            <w:vAlign w:val="center"/>
          </w:tcPr>
          <w:p w14:paraId="1EDCA3AC" w14:textId="77777777" w:rsidR="00D27CBD" w:rsidRPr="001668E4" w:rsidRDefault="00D27CBD" w:rsidP="00D27CBD">
            <w:pPr>
              <w:spacing w:after="0" w:line="240" w:lineRule="auto"/>
              <w:ind w:right="-560"/>
              <w:jc w:val="center"/>
              <w:rPr>
                <w:rFonts w:ascii="Arial" w:hAnsi="Arial" w:cs="Arial"/>
                <w:sz w:val="20"/>
                <w:szCs w:val="20"/>
              </w:rPr>
            </w:pPr>
            <w:r w:rsidRPr="001668E4">
              <w:rPr>
                <w:rFonts w:ascii="Arial" w:hAnsi="Arial" w:cs="Arial"/>
                <w:sz w:val="20"/>
                <w:szCs w:val="20"/>
              </w:rPr>
              <w:t>Mean (SD)</w:t>
            </w:r>
          </w:p>
        </w:tc>
      </w:tr>
      <w:tr w:rsidR="00D27CBD" w:rsidRPr="001C4FEB" w14:paraId="6440A8B8" w14:textId="77777777" w:rsidTr="00D27CBD">
        <w:tc>
          <w:tcPr>
            <w:tcW w:w="5850" w:type="dxa"/>
            <w:gridSpan w:val="2"/>
            <w:tcBorders>
              <w:top w:val="single" w:sz="18" w:space="0" w:color="auto"/>
            </w:tcBorders>
            <w:shd w:val="clear" w:color="auto" w:fill="auto"/>
          </w:tcPr>
          <w:p w14:paraId="6DD0DB37" w14:textId="7777777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Age (years)</w:t>
            </w:r>
          </w:p>
        </w:tc>
        <w:tc>
          <w:tcPr>
            <w:tcW w:w="2880" w:type="dxa"/>
            <w:gridSpan w:val="2"/>
            <w:tcBorders>
              <w:top w:val="single" w:sz="18" w:space="0" w:color="auto"/>
            </w:tcBorders>
            <w:shd w:val="clear" w:color="auto" w:fill="auto"/>
          </w:tcPr>
          <w:p w14:paraId="0076AFBD"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40.6 (39.</w:t>
            </w:r>
            <w:commentRangeStart w:id="131"/>
            <w:r w:rsidRPr="001C4FEB">
              <w:rPr>
                <w:rFonts w:ascii="Arial" w:hAnsi="Arial" w:cs="Arial"/>
                <w:sz w:val="20"/>
                <w:szCs w:val="20"/>
              </w:rPr>
              <w:t>2</w:t>
            </w:r>
            <w:commentRangeEnd w:id="131"/>
            <w:r w:rsidRPr="001C4FEB">
              <w:rPr>
                <w:rStyle w:val="CommentReference"/>
                <w:rFonts w:ascii="Arial" w:eastAsiaTheme="majorEastAsia" w:hAnsi="Arial" w:cs="Arial"/>
                <w:sz w:val="20"/>
                <w:szCs w:val="20"/>
              </w:rPr>
              <w:commentReference w:id="131"/>
            </w:r>
            <w:r w:rsidRPr="001C4FEB">
              <w:rPr>
                <w:rFonts w:ascii="Arial" w:hAnsi="Arial" w:cs="Arial"/>
                <w:sz w:val="20"/>
                <w:szCs w:val="20"/>
              </w:rPr>
              <w:t xml:space="preserve"> – 42.0)</w:t>
            </w:r>
          </w:p>
        </w:tc>
      </w:tr>
      <w:tr w:rsidR="00D27CBD" w:rsidRPr="001C4FEB" w14:paraId="4EA587AC" w14:textId="77777777" w:rsidTr="00D27CBD">
        <w:tc>
          <w:tcPr>
            <w:tcW w:w="5850" w:type="dxa"/>
            <w:gridSpan w:val="2"/>
            <w:shd w:val="clear" w:color="auto" w:fill="auto"/>
          </w:tcPr>
          <w:p w14:paraId="1F958A7E" w14:textId="52F929B1"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MMSE Total Score </w:t>
            </w:r>
          </w:p>
        </w:tc>
        <w:tc>
          <w:tcPr>
            <w:tcW w:w="2880" w:type="dxa"/>
            <w:gridSpan w:val="2"/>
            <w:shd w:val="clear" w:color="auto" w:fill="auto"/>
          </w:tcPr>
          <w:p w14:paraId="46EEB513"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27.5 (27.3 – 27.8)</w:t>
            </w:r>
          </w:p>
        </w:tc>
      </w:tr>
      <w:tr w:rsidR="00D27CBD" w:rsidRPr="001C4FEB" w14:paraId="3437D9D0" w14:textId="1AA3C544" w:rsidTr="00D27CBD">
        <w:tc>
          <w:tcPr>
            <w:tcW w:w="5850" w:type="dxa"/>
            <w:gridSpan w:val="2"/>
            <w:shd w:val="clear" w:color="auto" w:fill="auto"/>
          </w:tcPr>
          <w:p w14:paraId="28935CBE" w14:textId="7777777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Gender</w:t>
            </w:r>
          </w:p>
          <w:p w14:paraId="3859B978" w14:textId="77777777" w:rsidR="00D27CBD" w:rsidRPr="001C4FEB" w:rsidRDefault="00D27CBD" w:rsidP="001C4FEB">
            <w:pPr>
              <w:spacing w:after="0" w:line="360" w:lineRule="auto"/>
              <w:ind w:right="-560" w:firstLine="180"/>
              <w:rPr>
                <w:rFonts w:ascii="Arial" w:hAnsi="Arial" w:cs="Arial"/>
                <w:sz w:val="20"/>
                <w:szCs w:val="20"/>
              </w:rPr>
            </w:pPr>
            <w:r w:rsidRPr="001C4FEB">
              <w:rPr>
                <w:rFonts w:ascii="Arial" w:hAnsi="Arial" w:cs="Arial"/>
                <w:sz w:val="20"/>
                <w:szCs w:val="20"/>
              </w:rPr>
              <w:t>Male</w:t>
            </w:r>
          </w:p>
          <w:p w14:paraId="652CFF44" w14:textId="77777777" w:rsidR="00D27CBD" w:rsidRPr="001C4FEB" w:rsidRDefault="00D27CBD" w:rsidP="001C4FEB">
            <w:pPr>
              <w:spacing w:after="0" w:line="360" w:lineRule="auto"/>
              <w:ind w:right="-560" w:firstLine="180"/>
              <w:rPr>
                <w:rFonts w:ascii="Arial" w:hAnsi="Arial" w:cs="Arial"/>
                <w:sz w:val="20"/>
                <w:szCs w:val="20"/>
              </w:rPr>
            </w:pPr>
            <w:r w:rsidRPr="001C4FEB">
              <w:rPr>
                <w:rFonts w:ascii="Arial" w:hAnsi="Arial" w:cs="Arial"/>
                <w:sz w:val="20"/>
                <w:szCs w:val="20"/>
              </w:rPr>
              <w:t>Female</w:t>
            </w:r>
          </w:p>
          <w:p w14:paraId="37AEE2C5" w14:textId="1D926016" w:rsidR="00D27CBD" w:rsidRPr="001C4FEB" w:rsidRDefault="00D27CBD" w:rsidP="001C4FEB">
            <w:pPr>
              <w:spacing w:after="0" w:line="360" w:lineRule="auto"/>
              <w:ind w:right="-560" w:firstLine="180"/>
              <w:rPr>
                <w:rFonts w:ascii="Arial" w:hAnsi="Arial" w:cs="Arial"/>
                <w:sz w:val="20"/>
                <w:szCs w:val="20"/>
              </w:rPr>
            </w:pPr>
            <w:r w:rsidRPr="001C4FEB">
              <w:rPr>
                <w:rFonts w:ascii="Arial" w:hAnsi="Arial" w:cs="Arial"/>
                <w:sz w:val="20"/>
                <w:szCs w:val="20"/>
              </w:rPr>
              <w:t>Other</w:t>
            </w:r>
          </w:p>
        </w:tc>
        <w:tc>
          <w:tcPr>
            <w:tcW w:w="2880" w:type="dxa"/>
            <w:gridSpan w:val="2"/>
            <w:shd w:val="clear" w:color="auto" w:fill="auto"/>
          </w:tcPr>
          <w:p w14:paraId="6247798E" w14:textId="77777777" w:rsidR="00D27CBD" w:rsidRPr="001C4FEB" w:rsidRDefault="00D27CBD" w:rsidP="001C4FEB">
            <w:pPr>
              <w:spacing w:after="0" w:line="360" w:lineRule="auto"/>
              <w:ind w:right="-560"/>
              <w:jc w:val="center"/>
              <w:rPr>
                <w:rFonts w:ascii="Arial" w:hAnsi="Arial" w:cs="Arial"/>
                <w:sz w:val="20"/>
                <w:szCs w:val="20"/>
              </w:rPr>
            </w:pPr>
          </w:p>
          <w:p w14:paraId="322722E1"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211 (86.5)</w:t>
            </w:r>
          </w:p>
          <w:p w14:paraId="2271CF08"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29 (11.9)</w:t>
            </w:r>
          </w:p>
          <w:p w14:paraId="4B3E6865" w14:textId="03202FB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4 (1.6)</w:t>
            </w:r>
          </w:p>
        </w:tc>
      </w:tr>
      <w:tr w:rsidR="00D27CBD" w:rsidRPr="001C4FEB" w14:paraId="0F73C6F2" w14:textId="74B1A23D" w:rsidTr="00D27CBD">
        <w:tc>
          <w:tcPr>
            <w:tcW w:w="5850" w:type="dxa"/>
            <w:gridSpan w:val="2"/>
            <w:shd w:val="clear" w:color="auto" w:fill="auto"/>
          </w:tcPr>
          <w:p w14:paraId="5CBB511A" w14:textId="77777777" w:rsidR="00D27CBD" w:rsidRPr="001C4FEB" w:rsidRDefault="00D27CBD" w:rsidP="001C4FEB">
            <w:pPr>
              <w:spacing w:after="0" w:line="360" w:lineRule="auto"/>
              <w:ind w:right="-560"/>
              <w:rPr>
                <w:rFonts w:ascii="Arial" w:hAnsi="Arial" w:cs="Arial"/>
                <w:sz w:val="20"/>
                <w:szCs w:val="20"/>
              </w:rPr>
            </w:pPr>
            <w:commentRangeStart w:id="132"/>
            <w:r w:rsidRPr="001C4FEB">
              <w:rPr>
                <w:rFonts w:ascii="Arial" w:hAnsi="Arial" w:cs="Arial"/>
                <w:sz w:val="20"/>
                <w:szCs w:val="20"/>
              </w:rPr>
              <w:t>Race</w:t>
            </w:r>
            <w:commentRangeEnd w:id="132"/>
            <w:r w:rsidRPr="001C4FEB">
              <w:rPr>
                <w:rStyle w:val="CommentReference"/>
                <w:rFonts w:ascii="Arial" w:eastAsiaTheme="majorEastAsia" w:hAnsi="Arial" w:cs="Arial"/>
                <w:sz w:val="20"/>
                <w:szCs w:val="20"/>
              </w:rPr>
              <w:commentReference w:id="132"/>
            </w:r>
          </w:p>
          <w:p w14:paraId="192330DC" w14:textId="77777777" w:rsidR="00D27CBD" w:rsidRPr="001C4FEB" w:rsidRDefault="00D27CBD" w:rsidP="001C4FEB">
            <w:pPr>
              <w:spacing w:after="0" w:line="360" w:lineRule="auto"/>
              <w:ind w:right="-560" w:firstLine="180"/>
              <w:rPr>
                <w:rFonts w:ascii="Arial" w:hAnsi="Arial" w:cs="Arial"/>
                <w:sz w:val="20"/>
                <w:szCs w:val="20"/>
              </w:rPr>
            </w:pPr>
            <w:r w:rsidRPr="001C4FEB">
              <w:rPr>
                <w:rFonts w:ascii="Arial" w:hAnsi="Arial" w:cs="Arial"/>
                <w:sz w:val="20"/>
                <w:szCs w:val="20"/>
              </w:rPr>
              <w:t>More than one race/multi-racial</w:t>
            </w:r>
          </w:p>
          <w:p w14:paraId="7616164D" w14:textId="77777777" w:rsidR="00D27CBD" w:rsidRPr="001C4FEB" w:rsidRDefault="00D27CBD" w:rsidP="001C4FEB">
            <w:pPr>
              <w:spacing w:after="0" w:line="360" w:lineRule="auto"/>
              <w:ind w:right="-560" w:firstLine="180"/>
              <w:rPr>
                <w:rFonts w:ascii="Arial" w:hAnsi="Arial" w:cs="Arial"/>
                <w:sz w:val="20"/>
                <w:szCs w:val="20"/>
              </w:rPr>
            </w:pPr>
            <w:r w:rsidRPr="001C4FEB">
              <w:rPr>
                <w:rFonts w:ascii="Arial" w:hAnsi="Arial" w:cs="Arial"/>
                <w:sz w:val="20"/>
                <w:szCs w:val="20"/>
              </w:rPr>
              <w:t>White</w:t>
            </w:r>
          </w:p>
          <w:p w14:paraId="48627285" w14:textId="77777777" w:rsidR="00D27CBD" w:rsidRPr="001C4FEB" w:rsidRDefault="00D27CBD" w:rsidP="001C4FEB">
            <w:pPr>
              <w:spacing w:after="0" w:line="360" w:lineRule="auto"/>
              <w:ind w:right="-560" w:firstLine="180"/>
              <w:rPr>
                <w:rFonts w:ascii="Arial" w:hAnsi="Arial" w:cs="Arial"/>
                <w:sz w:val="20"/>
                <w:szCs w:val="20"/>
              </w:rPr>
            </w:pPr>
            <w:r w:rsidRPr="001C4FEB">
              <w:rPr>
                <w:rFonts w:ascii="Arial" w:hAnsi="Arial" w:cs="Arial"/>
                <w:sz w:val="20"/>
                <w:szCs w:val="20"/>
              </w:rPr>
              <w:t>Black or African American</w:t>
            </w:r>
          </w:p>
          <w:p w14:paraId="309FD7CE" w14:textId="0C2E91A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   </w:t>
            </w:r>
            <w:r w:rsidRPr="001C4FEB">
              <w:rPr>
                <w:rFonts w:ascii="Arial" w:hAnsi="Arial" w:cs="Arial"/>
                <w:sz w:val="20"/>
                <w:szCs w:val="20"/>
              </w:rPr>
              <w:t>Other</w:t>
            </w:r>
          </w:p>
        </w:tc>
        <w:tc>
          <w:tcPr>
            <w:tcW w:w="2880" w:type="dxa"/>
            <w:gridSpan w:val="2"/>
            <w:shd w:val="clear" w:color="auto" w:fill="auto"/>
          </w:tcPr>
          <w:p w14:paraId="01865FAF" w14:textId="77777777" w:rsidR="00D27CBD" w:rsidRPr="001C4FEB" w:rsidRDefault="00D27CBD" w:rsidP="001C4FEB">
            <w:pPr>
              <w:spacing w:after="0" w:line="360" w:lineRule="auto"/>
              <w:ind w:right="-560"/>
              <w:jc w:val="center"/>
              <w:rPr>
                <w:rFonts w:ascii="Arial" w:hAnsi="Arial" w:cs="Arial"/>
                <w:sz w:val="20"/>
                <w:szCs w:val="20"/>
              </w:rPr>
            </w:pPr>
          </w:p>
          <w:p w14:paraId="789742B0" w14:textId="7D8F6799"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26 (10.7)</w:t>
            </w:r>
          </w:p>
          <w:p w14:paraId="5DE656FE"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55 (22.5)</w:t>
            </w:r>
          </w:p>
          <w:p w14:paraId="68A42E41"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148 (60.7)</w:t>
            </w:r>
          </w:p>
          <w:p w14:paraId="7F26D2D9" w14:textId="41DFB7D8"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15 (6.1)</w:t>
            </w:r>
          </w:p>
        </w:tc>
      </w:tr>
      <w:tr w:rsidR="00F87E2A" w:rsidRPr="001C4FEB" w14:paraId="54517D28" w14:textId="77777777" w:rsidTr="00D27CBD">
        <w:tc>
          <w:tcPr>
            <w:tcW w:w="5850" w:type="dxa"/>
            <w:gridSpan w:val="2"/>
            <w:shd w:val="clear" w:color="auto" w:fill="auto"/>
          </w:tcPr>
          <w:p w14:paraId="3234F0AF" w14:textId="67953860" w:rsidR="00F87E2A" w:rsidRPr="001C4FEB" w:rsidRDefault="00F87E2A" w:rsidP="001C4FEB">
            <w:pPr>
              <w:spacing w:after="0" w:line="360" w:lineRule="auto"/>
              <w:ind w:right="-560"/>
              <w:rPr>
                <w:rFonts w:ascii="Arial" w:hAnsi="Arial" w:cs="Arial"/>
                <w:sz w:val="20"/>
                <w:szCs w:val="20"/>
              </w:rPr>
            </w:pPr>
            <w:r w:rsidRPr="001C4FEB">
              <w:rPr>
                <w:rFonts w:ascii="Arial" w:hAnsi="Arial" w:cs="Arial"/>
                <w:sz w:val="20"/>
                <w:szCs w:val="20"/>
              </w:rPr>
              <w:t>Hispanic/Latino (</w:t>
            </w:r>
            <w:commentRangeStart w:id="133"/>
            <w:r w:rsidRPr="001C4FEB">
              <w:rPr>
                <w:rFonts w:ascii="Arial" w:hAnsi="Arial" w:cs="Arial"/>
                <w:sz w:val="20"/>
                <w:szCs w:val="20"/>
              </w:rPr>
              <w:t>yes</w:t>
            </w:r>
            <w:commentRangeEnd w:id="133"/>
            <w:r w:rsidRPr="001C4FEB">
              <w:rPr>
                <w:rStyle w:val="CommentReference"/>
                <w:rFonts w:ascii="Arial" w:hAnsi="Arial" w:cs="Arial"/>
                <w:sz w:val="20"/>
                <w:szCs w:val="20"/>
              </w:rPr>
              <w:commentReference w:id="133"/>
            </w:r>
            <w:r w:rsidRPr="001C4FEB">
              <w:rPr>
                <w:rFonts w:ascii="Arial" w:hAnsi="Arial" w:cs="Arial"/>
                <w:sz w:val="20"/>
                <w:szCs w:val="20"/>
              </w:rPr>
              <w:t>)</w:t>
            </w:r>
          </w:p>
        </w:tc>
        <w:tc>
          <w:tcPr>
            <w:tcW w:w="2880" w:type="dxa"/>
            <w:gridSpan w:val="2"/>
            <w:shd w:val="clear" w:color="auto" w:fill="auto"/>
          </w:tcPr>
          <w:p w14:paraId="34023900" w14:textId="77777777" w:rsidR="00F87E2A" w:rsidRPr="001C4FEB" w:rsidRDefault="00F87E2A" w:rsidP="001C4FEB">
            <w:pPr>
              <w:spacing w:after="0" w:line="360" w:lineRule="auto"/>
              <w:ind w:right="-560"/>
              <w:jc w:val="center"/>
              <w:rPr>
                <w:rFonts w:ascii="Arial" w:hAnsi="Arial" w:cs="Arial"/>
                <w:sz w:val="20"/>
                <w:szCs w:val="20"/>
              </w:rPr>
            </w:pPr>
          </w:p>
        </w:tc>
      </w:tr>
      <w:tr w:rsidR="00D27CBD" w:rsidRPr="001C4FEB" w14:paraId="1837A22D" w14:textId="76CD4EFF" w:rsidTr="00D27CBD">
        <w:tc>
          <w:tcPr>
            <w:tcW w:w="5850" w:type="dxa"/>
            <w:gridSpan w:val="2"/>
            <w:shd w:val="clear" w:color="auto" w:fill="auto"/>
          </w:tcPr>
          <w:p w14:paraId="3D1F72B2" w14:textId="6FC5E68E"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Completed </w:t>
            </w:r>
            <w:r w:rsidR="00F87E2A" w:rsidRPr="001C4FEB">
              <w:rPr>
                <w:rFonts w:ascii="Arial" w:hAnsi="Arial" w:cs="Arial"/>
                <w:sz w:val="20"/>
                <w:szCs w:val="20"/>
              </w:rPr>
              <w:t>l</w:t>
            </w:r>
            <w:r w:rsidRPr="001C4FEB">
              <w:rPr>
                <w:rFonts w:ascii="Arial" w:hAnsi="Arial" w:cs="Arial"/>
                <w:sz w:val="20"/>
                <w:szCs w:val="20"/>
              </w:rPr>
              <w:t xml:space="preserve">ess than </w:t>
            </w:r>
            <w:r w:rsidR="00F87E2A" w:rsidRPr="001C4FEB">
              <w:rPr>
                <w:rFonts w:ascii="Arial" w:hAnsi="Arial" w:cs="Arial"/>
                <w:sz w:val="20"/>
                <w:szCs w:val="20"/>
              </w:rPr>
              <w:t>high school education</w:t>
            </w:r>
          </w:p>
        </w:tc>
        <w:tc>
          <w:tcPr>
            <w:tcW w:w="2880" w:type="dxa"/>
            <w:gridSpan w:val="2"/>
            <w:shd w:val="clear" w:color="auto" w:fill="auto"/>
          </w:tcPr>
          <w:p w14:paraId="7A7FE9C2" w14:textId="024A4ACE"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63 (27.7)</w:t>
            </w:r>
          </w:p>
        </w:tc>
      </w:tr>
      <w:tr w:rsidR="00D27CBD" w:rsidRPr="001C4FEB" w14:paraId="6E113304" w14:textId="5DC6D781" w:rsidTr="00D27CBD">
        <w:tc>
          <w:tcPr>
            <w:tcW w:w="5850" w:type="dxa"/>
            <w:gridSpan w:val="2"/>
            <w:shd w:val="clear" w:color="auto" w:fill="auto"/>
          </w:tcPr>
          <w:p w14:paraId="1A79A13E" w14:textId="1E131E7B"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Currently receiving treatment for mental health problems</w:t>
            </w:r>
            <w:r w:rsidRPr="001C4FEB">
              <w:rPr>
                <w:rFonts w:ascii="Arial" w:hAnsi="Arial" w:cs="Arial"/>
                <w:sz w:val="20"/>
                <w:szCs w:val="20"/>
              </w:rPr>
              <w:t xml:space="preserve"> (yes)</w:t>
            </w:r>
          </w:p>
        </w:tc>
        <w:tc>
          <w:tcPr>
            <w:tcW w:w="2880" w:type="dxa"/>
            <w:gridSpan w:val="2"/>
            <w:shd w:val="clear" w:color="auto" w:fill="auto"/>
          </w:tcPr>
          <w:p w14:paraId="472B9573" w14:textId="3CE55FDC"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142 (58.2)</w:t>
            </w:r>
          </w:p>
        </w:tc>
      </w:tr>
      <w:tr w:rsidR="00D27CBD" w:rsidRPr="001C4FEB" w14:paraId="319CADFA" w14:textId="16C63DCA" w:rsidTr="00D27CBD">
        <w:trPr>
          <w:trHeight w:val="270"/>
        </w:trPr>
        <w:tc>
          <w:tcPr>
            <w:tcW w:w="5850" w:type="dxa"/>
            <w:gridSpan w:val="2"/>
            <w:shd w:val="clear" w:color="auto" w:fill="auto"/>
          </w:tcPr>
          <w:p w14:paraId="5F40119F" w14:textId="32E56ED0"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PHQ-8 Score greater than 10</w:t>
            </w:r>
            <w:r w:rsidRPr="001C4FEB">
              <w:rPr>
                <w:rFonts w:ascii="Arial" w:hAnsi="Arial" w:cs="Arial"/>
                <w:sz w:val="20"/>
                <w:szCs w:val="20"/>
              </w:rPr>
              <w:t xml:space="preserve"> (yes)</w:t>
            </w:r>
          </w:p>
        </w:tc>
        <w:tc>
          <w:tcPr>
            <w:tcW w:w="2880" w:type="dxa"/>
            <w:gridSpan w:val="2"/>
            <w:shd w:val="clear" w:color="auto" w:fill="auto"/>
          </w:tcPr>
          <w:p w14:paraId="37F0F2BA" w14:textId="3C671623"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72 (29.</w:t>
            </w:r>
            <w:commentRangeStart w:id="134"/>
            <w:r w:rsidRPr="001C4FEB">
              <w:rPr>
                <w:rFonts w:ascii="Arial" w:hAnsi="Arial" w:cs="Arial"/>
                <w:sz w:val="20"/>
                <w:szCs w:val="20"/>
              </w:rPr>
              <w:t>5</w:t>
            </w:r>
            <w:commentRangeEnd w:id="134"/>
            <w:r w:rsidRPr="001C4FEB">
              <w:rPr>
                <w:rStyle w:val="CommentReference"/>
                <w:rFonts w:ascii="Arial" w:hAnsi="Arial" w:cs="Arial"/>
                <w:sz w:val="20"/>
                <w:szCs w:val="20"/>
              </w:rPr>
              <w:commentReference w:id="134"/>
            </w:r>
            <w:r w:rsidRPr="001C4FEB">
              <w:rPr>
                <w:rFonts w:ascii="Arial" w:hAnsi="Arial" w:cs="Arial"/>
                <w:sz w:val="20"/>
                <w:szCs w:val="20"/>
              </w:rPr>
              <w:t>)</w:t>
            </w:r>
          </w:p>
        </w:tc>
      </w:tr>
      <w:tr w:rsidR="00D27CBD" w:rsidRPr="001C4FEB" w14:paraId="5CBA443F" w14:textId="77777777" w:rsidTr="00D27CBD">
        <w:tc>
          <w:tcPr>
            <w:tcW w:w="5850" w:type="dxa"/>
            <w:gridSpan w:val="2"/>
            <w:shd w:val="clear" w:color="auto" w:fill="auto"/>
          </w:tcPr>
          <w:p w14:paraId="3F52AF4C" w14:textId="77777777" w:rsidR="00D27CBD" w:rsidRPr="001C4FEB" w:rsidRDefault="00D27CBD" w:rsidP="001C4FEB">
            <w:pPr>
              <w:spacing w:after="0" w:line="360" w:lineRule="auto"/>
              <w:ind w:right="-560"/>
              <w:rPr>
                <w:rFonts w:ascii="Arial" w:hAnsi="Arial" w:cs="Arial"/>
                <w:sz w:val="20"/>
                <w:szCs w:val="20"/>
                <w:highlight w:val="lightGray"/>
              </w:rPr>
            </w:pPr>
            <w:r w:rsidRPr="001C4FEB">
              <w:rPr>
                <w:rFonts w:ascii="Arial" w:hAnsi="Arial" w:cs="Arial"/>
                <w:sz w:val="20"/>
                <w:szCs w:val="20"/>
              </w:rPr>
              <w:t>Current total time homeless (months)</w:t>
            </w:r>
          </w:p>
        </w:tc>
        <w:tc>
          <w:tcPr>
            <w:tcW w:w="2880" w:type="dxa"/>
            <w:gridSpan w:val="2"/>
            <w:shd w:val="clear" w:color="auto" w:fill="auto"/>
          </w:tcPr>
          <w:p w14:paraId="621BB9F8" w14:textId="77777777" w:rsidR="00D27CBD" w:rsidRPr="001C4FEB" w:rsidRDefault="00D27CBD" w:rsidP="001C4FEB">
            <w:pPr>
              <w:spacing w:after="0" w:line="360" w:lineRule="auto"/>
              <w:ind w:right="-560"/>
              <w:jc w:val="center"/>
              <w:rPr>
                <w:rFonts w:ascii="Arial" w:hAnsi="Arial" w:cs="Arial"/>
                <w:sz w:val="20"/>
                <w:szCs w:val="20"/>
                <w:highlight w:val="lightGray"/>
              </w:rPr>
            </w:pPr>
            <w:r w:rsidRPr="001C4FEB">
              <w:rPr>
                <w:rFonts w:ascii="Arial" w:hAnsi="Arial" w:cs="Arial"/>
                <w:sz w:val="20"/>
                <w:szCs w:val="20"/>
              </w:rPr>
              <w:t>33.3 (25.1 – 41.5)</w:t>
            </w:r>
          </w:p>
        </w:tc>
      </w:tr>
      <w:tr w:rsidR="00D27CBD" w:rsidRPr="001C4FEB" w14:paraId="354B5EE3" w14:textId="77777777" w:rsidTr="00D27CBD">
        <w:tc>
          <w:tcPr>
            <w:tcW w:w="5850" w:type="dxa"/>
            <w:gridSpan w:val="2"/>
            <w:shd w:val="clear" w:color="auto" w:fill="auto"/>
          </w:tcPr>
          <w:p w14:paraId="70D906F7" w14:textId="3BC15001"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PHQ-8 score</w:t>
            </w:r>
          </w:p>
        </w:tc>
        <w:tc>
          <w:tcPr>
            <w:tcW w:w="2880" w:type="dxa"/>
            <w:gridSpan w:val="2"/>
            <w:shd w:val="clear" w:color="auto" w:fill="auto"/>
          </w:tcPr>
          <w:p w14:paraId="50ED2904"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8.3 (7.4 – 9.1)</w:t>
            </w:r>
          </w:p>
        </w:tc>
      </w:tr>
      <w:tr w:rsidR="00D27CBD" w:rsidRPr="001C4FEB" w14:paraId="29AD1EE9" w14:textId="77777777" w:rsidTr="00D27CBD">
        <w:tc>
          <w:tcPr>
            <w:tcW w:w="5850" w:type="dxa"/>
            <w:gridSpan w:val="2"/>
            <w:shd w:val="clear" w:color="auto" w:fill="auto"/>
          </w:tcPr>
          <w:p w14:paraId="2783FB8A" w14:textId="02271500"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GAD-7 total score</w:t>
            </w:r>
          </w:p>
        </w:tc>
        <w:tc>
          <w:tcPr>
            <w:tcW w:w="2880" w:type="dxa"/>
            <w:gridSpan w:val="2"/>
            <w:shd w:val="clear" w:color="auto" w:fill="auto"/>
          </w:tcPr>
          <w:p w14:paraId="0D55A524"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7.7 (7.0 – 8.5)</w:t>
            </w:r>
          </w:p>
        </w:tc>
      </w:tr>
      <w:tr w:rsidR="00D27CBD" w:rsidRPr="001C4FEB" w14:paraId="0A04A551" w14:textId="77777777" w:rsidTr="00D27CBD">
        <w:tc>
          <w:tcPr>
            <w:tcW w:w="5850" w:type="dxa"/>
            <w:gridSpan w:val="2"/>
            <w:shd w:val="clear" w:color="auto" w:fill="auto"/>
          </w:tcPr>
          <w:p w14:paraId="71879966" w14:textId="5BE76D92"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Aggression questionnaire total score</w:t>
            </w:r>
          </w:p>
        </w:tc>
        <w:tc>
          <w:tcPr>
            <w:tcW w:w="2880" w:type="dxa"/>
            <w:gridSpan w:val="2"/>
            <w:shd w:val="clear" w:color="auto" w:fill="auto"/>
          </w:tcPr>
          <w:p w14:paraId="7A14C634"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29.1 (27.8 – 30.5)</w:t>
            </w:r>
          </w:p>
        </w:tc>
      </w:tr>
      <w:tr w:rsidR="00D27CBD" w:rsidRPr="001C4FEB" w14:paraId="6F3B4D94" w14:textId="77777777" w:rsidTr="00D27CBD">
        <w:tc>
          <w:tcPr>
            <w:tcW w:w="5850" w:type="dxa"/>
            <w:gridSpan w:val="2"/>
            <w:shd w:val="clear" w:color="auto" w:fill="auto"/>
          </w:tcPr>
          <w:p w14:paraId="6F46C19B" w14:textId="09DD22B6"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Urban Life Stress Scale total score</w:t>
            </w:r>
          </w:p>
        </w:tc>
        <w:tc>
          <w:tcPr>
            <w:tcW w:w="2880" w:type="dxa"/>
            <w:gridSpan w:val="2"/>
            <w:shd w:val="clear" w:color="auto" w:fill="auto"/>
          </w:tcPr>
          <w:p w14:paraId="087E4575" w14:textId="77777777"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55.0 (52.8 – 57.1)</w:t>
            </w:r>
          </w:p>
        </w:tc>
      </w:tr>
      <w:tr w:rsidR="00D27CBD" w:rsidRPr="001C4FEB" w14:paraId="27C315DE" w14:textId="77777777" w:rsidTr="00D27CBD">
        <w:tc>
          <w:tcPr>
            <w:tcW w:w="5850" w:type="dxa"/>
            <w:gridSpan w:val="2"/>
            <w:tcBorders>
              <w:bottom w:val="single" w:sz="4" w:space="0" w:color="auto"/>
            </w:tcBorders>
            <w:shd w:val="clear" w:color="auto" w:fill="auto"/>
          </w:tcPr>
          <w:p w14:paraId="08112C0A" w14:textId="7777777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Distress Tolerance Scale total </w:t>
            </w:r>
            <w:commentRangeStart w:id="135"/>
            <w:r w:rsidRPr="001C4FEB">
              <w:rPr>
                <w:rFonts w:ascii="Arial" w:hAnsi="Arial" w:cs="Arial"/>
                <w:sz w:val="20"/>
                <w:szCs w:val="20"/>
              </w:rPr>
              <w:t>score</w:t>
            </w:r>
            <w:commentRangeEnd w:id="135"/>
            <w:r w:rsidRPr="001C4FEB">
              <w:rPr>
                <w:rStyle w:val="CommentReference"/>
                <w:rFonts w:ascii="Arial" w:eastAsiaTheme="majorEastAsia" w:hAnsi="Arial" w:cs="Arial"/>
                <w:sz w:val="20"/>
                <w:szCs w:val="20"/>
              </w:rPr>
              <w:commentReference w:id="135"/>
            </w:r>
          </w:p>
          <w:p w14:paraId="223324C1" w14:textId="7777777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   Tolerance</w:t>
            </w:r>
          </w:p>
          <w:p w14:paraId="5F48DD1B" w14:textId="7777777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   Appraisal</w:t>
            </w:r>
          </w:p>
          <w:p w14:paraId="5CAF0AD7" w14:textId="77777777"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   Regulation</w:t>
            </w:r>
          </w:p>
          <w:p w14:paraId="511C09D2" w14:textId="643D7B15" w:rsidR="00D27CBD" w:rsidRPr="001C4FEB" w:rsidRDefault="00D27CBD" w:rsidP="001C4FEB">
            <w:pPr>
              <w:spacing w:after="0" w:line="360" w:lineRule="auto"/>
              <w:ind w:right="-560"/>
              <w:rPr>
                <w:rFonts w:ascii="Arial" w:hAnsi="Arial" w:cs="Arial"/>
                <w:sz w:val="20"/>
                <w:szCs w:val="20"/>
              </w:rPr>
            </w:pPr>
            <w:r w:rsidRPr="001C4FEB">
              <w:rPr>
                <w:rFonts w:ascii="Arial" w:hAnsi="Arial" w:cs="Arial"/>
                <w:sz w:val="20"/>
                <w:szCs w:val="20"/>
              </w:rPr>
              <w:t xml:space="preserve">   Absorption</w:t>
            </w:r>
          </w:p>
        </w:tc>
        <w:tc>
          <w:tcPr>
            <w:tcW w:w="2880" w:type="dxa"/>
            <w:gridSpan w:val="2"/>
            <w:tcBorders>
              <w:bottom w:val="single" w:sz="4" w:space="0" w:color="auto"/>
            </w:tcBorders>
            <w:shd w:val="clear" w:color="auto" w:fill="auto"/>
          </w:tcPr>
          <w:p w14:paraId="3BB19C39" w14:textId="1CCA969E" w:rsidR="00D27CBD" w:rsidRPr="001C4FEB" w:rsidRDefault="00D27CBD" w:rsidP="001C4FEB">
            <w:pPr>
              <w:spacing w:after="0" w:line="360" w:lineRule="auto"/>
              <w:ind w:right="-560"/>
              <w:jc w:val="center"/>
              <w:rPr>
                <w:rFonts w:ascii="Arial" w:hAnsi="Arial" w:cs="Arial"/>
                <w:sz w:val="20"/>
                <w:szCs w:val="20"/>
              </w:rPr>
            </w:pPr>
            <w:r w:rsidRPr="001C4FEB">
              <w:rPr>
                <w:rFonts w:ascii="Arial" w:hAnsi="Arial" w:cs="Arial"/>
                <w:sz w:val="20"/>
                <w:szCs w:val="20"/>
              </w:rPr>
              <w:t>3.1 (3.0 – 3.2)</w:t>
            </w:r>
          </w:p>
        </w:tc>
      </w:tr>
    </w:tbl>
    <w:p w14:paraId="6058F732" w14:textId="158FD896" w:rsidR="00307A0E" w:rsidRPr="001C4FEB" w:rsidRDefault="00307A0E" w:rsidP="001C4FEB">
      <w:pPr>
        <w:spacing w:after="0" w:line="360" w:lineRule="auto"/>
        <w:rPr>
          <w:rFonts w:ascii="Arial" w:hAnsi="Arial" w:cs="Arial"/>
          <w:sz w:val="20"/>
          <w:szCs w:val="20"/>
        </w:rPr>
      </w:pPr>
      <w:r w:rsidRPr="001C4FEB">
        <w:rPr>
          <w:rFonts w:ascii="Arial" w:hAnsi="Arial" w:cs="Arial"/>
          <w:sz w:val="20"/>
          <w:szCs w:val="20"/>
        </w:rPr>
        <w:br w:type="textWrapping" w:clear="all"/>
        <w:t>Mini-Mental state exam (MMSE)</w:t>
      </w:r>
      <w:r w:rsidR="00AB7D70" w:rsidRPr="001C4FEB">
        <w:rPr>
          <w:rFonts w:ascii="Arial" w:hAnsi="Arial" w:cs="Arial"/>
          <w:sz w:val="20"/>
          <w:szCs w:val="20"/>
        </w:rPr>
        <w:t xml:space="preserve">. </w:t>
      </w:r>
      <w:r w:rsidRPr="001C4FEB">
        <w:rPr>
          <w:rFonts w:ascii="Arial" w:hAnsi="Arial" w:cs="Arial"/>
          <w:sz w:val="20"/>
          <w:szCs w:val="20"/>
        </w:rPr>
        <w:t>The Patient Health Questionnaire (PHQ) and Generalized Anxiety Disorder scale (GAD-7)</w:t>
      </w:r>
      <w:r w:rsidR="00AB7D70" w:rsidRPr="001C4FEB">
        <w:rPr>
          <w:rFonts w:ascii="Arial" w:hAnsi="Arial" w:cs="Arial"/>
          <w:sz w:val="20"/>
          <w:szCs w:val="20"/>
        </w:rPr>
        <w:t xml:space="preserve">. </w:t>
      </w:r>
      <w:r w:rsidRPr="001C4FEB">
        <w:rPr>
          <w:rFonts w:ascii="Arial" w:hAnsi="Arial" w:cs="Arial"/>
          <w:sz w:val="20"/>
          <w:szCs w:val="20"/>
        </w:rPr>
        <w:t>The Aggression Questionnaire (AQ-12).</w:t>
      </w:r>
      <w:r w:rsidR="00AB7D70" w:rsidRPr="001C4FEB">
        <w:rPr>
          <w:rFonts w:ascii="Arial" w:hAnsi="Arial" w:cs="Arial"/>
          <w:sz w:val="20"/>
          <w:szCs w:val="20"/>
        </w:rPr>
        <w:t xml:space="preserve"> </w:t>
      </w:r>
    </w:p>
    <w:p w14:paraId="153FAD52" w14:textId="77777777" w:rsidR="00307A0E" w:rsidRPr="001668E4" w:rsidRDefault="00307A0E" w:rsidP="00307A0E">
      <w:pPr>
        <w:spacing w:after="0" w:line="480" w:lineRule="auto"/>
        <w:rPr>
          <w:rFonts w:ascii="Arial" w:hAnsi="Arial" w:cs="Arial"/>
          <w:sz w:val="20"/>
          <w:szCs w:val="20"/>
        </w:rPr>
      </w:pPr>
      <w:r w:rsidRPr="001668E4">
        <w:rPr>
          <w:rFonts w:ascii="Arial" w:hAnsi="Arial" w:cs="Arial"/>
          <w:sz w:val="20"/>
          <w:szCs w:val="20"/>
        </w:rPr>
        <w:br w:type="page"/>
      </w:r>
    </w:p>
    <w:p w14:paraId="54A0E64E" w14:textId="38A111E0" w:rsidR="00307A0E" w:rsidRPr="001668E4" w:rsidRDefault="00307A0E" w:rsidP="006A0497">
      <w:pPr>
        <w:spacing w:after="0" w:line="480" w:lineRule="auto"/>
        <w:rPr>
          <w:rFonts w:ascii="Arial" w:hAnsi="Arial" w:cs="Arial"/>
          <w:sz w:val="20"/>
          <w:szCs w:val="20"/>
        </w:rPr>
      </w:pPr>
      <w:r w:rsidRPr="001668E4">
        <w:rPr>
          <w:rFonts w:ascii="Arial" w:hAnsi="Arial" w:cs="Arial"/>
          <w:b/>
          <w:bCs/>
          <w:sz w:val="20"/>
          <w:szCs w:val="20"/>
        </w:rPr>
        <w:lastRenderedPageBreak/>
        <w:t xml:space="preserve">Table </w:t>
      </w:r>
      <w:ins w:id="136" w:author="Businelle, Michael S (HSC)" w:date="2021-11-02T10:56:00Z">
        <w:r w:rsidR="00142F6B">
          <w:rPr>
            <w:rFonts w:ascii="Arial" w:hAnsi="Arial" w:cs="Arial"/>
            <w:b/>
            <w:bCs/>
            <w:sz w:val="20"/>
            <w:szCs w:val="20"/>
          </w:rPr>
          <w:t>2</w:t>
        </w:r>
      </w:ins>
      <w:del w:id="137" w:author="Businelle, Michael S (HSC)" w:date="2021-11-02T10:56:00Z">
        <w:r w:rsidRPr="001668E4" w:rsidDel="00142F6B">
          <w:rPr>
            <w:rFonts w:ascii="Arial" w:hAnsi="Arial" w:cs="Arial"/>
            <w:b/>
            <w:bCs/>
            <w:sz w:val="20"/>
            <w:szCs w:val="20"/>
          </w:rPr>
          <w:delText>3</w:delText>
        </w:r>
      </w:del>
      <w:r w:rsidRPr="001668E4">
        <w:rPr>
          <w:rFonts w:ascii="Arial" w:hAnsi="Arial" w:cs="Arial"/>
          <w:sz w:val="20"/>
          <w:szCs w:val="20"/>
        </w:rPr>
        <w:t xml:space="preserve">. Model 1: </w:t>
      </w:r>
      <w:commentRangeStart w:id="138"/>
      <w:r w:rsidRPr="001668E4">
        <w:rPr>
          <w:rFonts w:ascii="Arial" w:hAnsi="Arial" w:cs="Arial"/>
          <w:sz w:val="20"/>
          <w:szCs w:val="20"/>
        </w:rPr>
        <w:t>Results</w:t>
      </w:r>
      <w:commentRangeEnd w:id="138"/>
      <w:r w:rsidRPr="001668E4">
        <w:rPr>
          <w:rStyle w:val="CommentReference"/>
          <w:rFonts w:ascii="Arial" w:eastAsiaTheme="majorEastAsia" w:hAnsi="Arial" w:cs="Arial"/>
          <w:sz w:val="20"/>
          <w:szCs w:val="20"/>
        </w:rPr>
        <w:commentReference w:id="138"/>
      </w:r>
      <w:r w:rsidRPr="001668E4">
        <w:rPr>
          <w:rFonts w:ascii="Arial" w:hAnsi="Arial" w:cs="Arial"/>
          <w:sz w:val="20"/>
          <w:szCs w:val="20"/>
        </w:rPr>
        <w:t xml:space="preserve"> of depressive symptoms regressed on the 4 DTS subscales simultaneously in unadjusted and adjusted models (adjusting for age, sex, race/ethnicity, education (&lt;HS/HS+), and Length of current homelessness).</w:t>
      </w:r>
    </w:p>
    <w:tbl>
      <w:tblPr>
        <w:tblW w:w="0" w:type="auto"/>
        <w:jc w:val="center"/>
        <w:tblLook w:val="0420" w:firstRow="1" w:lastRow="0" w:firstColumn="0" w:lastColumn="0" w:noHBand="0" w:noVBand="1"/>
      </w:tblPr>
      <w:tblGrid>
        <w:gridCol w:w="1668"/>
        <w:gridCol w:w="1690"/>
        <w:gridCol w:w="1379"/>
        <w:gridCol w:w="1457"/>
        <w:gridCol w:w="1146"/>
      </w:tblGrid>
      <w:tr w:rsidR="00307A0E" w:rsidRPr="001668E4" w14:paraId="2142B49B" w14:textId="77777777" w:rsidTr="00307A0E">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B02B5B"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7C26E9"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 xml:space="preserve">Unadjusted </w:t>
            </w:r>
            <w:proofErr w:type="spellStart"/>
            <w:r w:rsidRPr="001668E4">
              <w:rPr>
                <w:rFonts w:ascii="Arial" w:hAnsi="Arial" w:cs="Arial"/>
                <w:color w:val="000000"/>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EDA53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Unadjusted 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E81076"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 xml:space="preserve">Adjusted </w:t>
            </w:r>
            <w:proofErr w:type="spellStart"/>
            <w:r w:rsidRPr="001668E4">
              <w:rPr>
                <w:rFonts w:ascii="Arial" w:hAnsi="Arial" w:cs="Arial"/>
                <w:color w:val="000000"/>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CC64C5"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Adjusted p</w:t>
            </w:r>
          </w:p>
        </w:tc>
      </w:tr>
      <w:tr w:rsidR="00307A0E" w:rsidRPr="001668E4" w14:paraId="636F0FDF" w14:textId="77777777" w:rsidTr="00307A0E">
        <w:trPr>
          <w:cantSplit/>
          <w:jc w:val="center"/>
        </w:trPr>
        <w:tc>
          <w:tcPr>
            <w:tcW w:w="0" w:type="auto"/>
            <w:shd w:val="clear" w:color="auto" w:fill="FFFFFF"/>
            <w:tcMar>
              <w:top w:w="0" w:type="dxa"/>
              <w:left w:w="0" w:type="dxa"/>
              <w:bottom w:w="0" w:type="dxa"/>
              <w:right w:w="0" w:type="dxa"/>
            </w:tcMar>
            <w:vAlign w:val="center"/>
          </w:tcPr>
          <w:p w14:paraId="17176C63"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Tolerance</w:t>
            </w:r>
          </w:p>
        </w:tc>
        <w:tc>
          <w:tcPr>
            <w:tcW w:w="0" w:type="auto"/>
            <w:shd w:val="clear" w:color="auto" w:fill="FFFFFF"/>
            <w:tcMar>
              <w:top w:w="0" w:type="dxa"/>
              <w:left w:w="0" w:type="dxa"/>
              <w:bottom w:w="0" w:type="dxa"/>
              <w:right w:w="0" w:type="dxa"/>
            </w:tcMar>
            <w:vAlign w:val="center"/>
          </w:tcPr>
          <w:p w14:paraId="78A5CFC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-0.3143</w:t>
            </w:r>
          </w:p>
        </w:tc>
        <w:tc>
          <w:tcPr>
            <w:tcW w:w="0" w:type="auto"/>
            <w:shd w:val="clear" w:color="auto" w:fill="FFFFFF"/>
            <w:tcMar>
              <w:top w:w="0" w:type="dxa"/>
              <w:left w:w="0" w:type="dxa"/>
              <w:bottom w:w="0" w:type="dxa"/>
              <w:right w:w="0" w:type="dxa"/>
            </w:tcMar>
            <w:vAlign w:val="center"/>
          </w:tcPr>
          <w:p w14:paraId="0C20FFE1"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0.1265</w:t>
            </w:r>
          </w:p>
        </w:tc>
        <w:tc>
          <w:tcPr>
            <w:tcW w:w="0" w:type="auto"/>
            <w:shd w:val="clear" w:color="auto" w:fill="FFFFFF"/>
            <w:tcMar>
              <w:top w:w="0" w:type="dxa"/>
              <w:left w:w="0" w:type="dxa"/>
              <w:bottom w:w="0" w:type="dxa"/>
              <w:right w:w="0" w:type="dxa"/>
            </w:tcMar>
            <w:vAlign w:val="center"/>
          </w:tcPr>
          <w:p w14:paraId="69051481"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-0.2214</w:t>
            </w:r>
          </w:p>
        </w:tc>
        <w:tc>
          <w:tcPr>
            <w:tcW w:w="0" w:type="auto"/>
            <w:shd w:val="clear" w:color="auto" w:fill="FFFFFF"/>
            <w:tcMar>
              <w:top w:w="0" w:type="dxa"/>
              <w:left w:w="0" w:type="dxa"/>
              <w:bottom w:w="0" w:type="dxa"/>
              <w:right w:w="0" w:type="dxa"/>
            </w:tcMar>
            <w:vAlign w:val="center"/>
          </w:tcPr>
          <w:p w14:paraId="02F09ACB"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0.2996</w:t>
            </w:r>
          </w:p>
        </w:tc>
      </w:tr>
      <w:tr w:rsidR="00307A0E" w:rsidRPr="001668E4" w14:paraId="49B3CA50" w14:textId="77777777" w:rsidTr="00307A0E">
        <w:trPr>
          <w:cantSplit/>
          <w:jc w:val="center"/>
        </w:trPr>
        <w:tc>
          <w:tcPr>
            <w:tcW w:w="0" w:type="auto"/>
            <w:shd w:val="clear" w:color="auto" w:fill="FFFFFF"/>
            <w:tcMar>
              <w:top w:w="0" w:type="dxa"/>
              <w:left w:w="0" w:type="dxa"/>
              <w:bottom w:w="0" w:type="dxa"/>
              <w:right w:w="0" w:type="dxa"/>
            </w:tcMar>
            <w:vAlign w:val="center"/>
          </w:tcPr>
          <w:p w14:paraId="36C0CBB6"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Absorption</w:t>
            </w:r>
          </w:p>
        </w:tc>
        <w:tc>
          <w:tcPr>
            <w:tcW w:w="0" w:type="auto"/>
            <w:shd w:val="clear" w:color="auto" w:fill="FFFFFF"/>
            <w:tcMar>
              <w:top w:w="0" w:type="dxa"/>
              <w:left w:w="0" w:type="dxa"/>
              <w:bottom w:w="0" w:type="dxa"/>
              <w:right w:w="0" w:type="dxa"/>
            </w:tcMar>
            <w:vAlign w:val="center"/>
          </w:tcPr>
          <w:p w14:paraId="1D53CC9A"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-0.2853</w:t>
            </w:r>
          </w:p>
        </w:tc>
        <w:tc>
          <w:tcPr>
            <w:tcW w:w="0" w:type="auto"/>
            <w:shd w:val="clear" w:color="auto" w:fill="FFFFFF"/>
            <w:tcMar>
              <w:top w:w="0" w:type="dxa"/>
              <w:left w:w="0" w:type="dxa"/>
              <w:bottom w:w="0" w:type="dxa"/>
              <w:right w:w="0" w:type="dxa"/>
            </w:tcMar>
            <w:vAlign w:val="center"/>
          </w:tcPr>
          <w:p w14:paraId="32DCEE5D"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0.1815</w:t>
            </w:r>
          </w:p>
        </w:tc>
        <w:tc>
          <w:tcPr>
            <w:tcW w:w="0" w:type="auto"/>
            <w:shd w:val="clear" w:color="auto" w:fill="FFFFFF"/>
            <w:tcMar>
              <w:top w:w="0" w:type="dxa"/>
              <w:left w:w="0" w:type="dxa"/>
              <w:bottom w:w="0" w:type="dxa"/>
              <w:right w:w="0" w:type="dxa"/>
            </w:tcMar>
            <w:vAlign w:val="center"/>
          </w:tcPr>
          <w:p w14:paraId="60B12506"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-0.3309</w:t>
            </w:r>
          </w:p>
        </w:tc>
        <w:tc>
          <w:tcPr>
            <w:tcW w:w="0" w:type="auto"/>
            <w:shd w:val="clear" w:color="auto" w:fill="FFFFFF"/>
            <w:tcMar>
              <w:top w:w="0" w:type="dxa"/>
              <w:left w:w="0" w:type="dxa"/>
              <w:bottom w:w="0" w:type="dxa"/>
              <w:right w:w="0" w:type="dxa"/>
            </w:tcMar>
            <w:vAlign w:val="center"/>
          </w:tcPr>
          <w:p w14:paraId="06E63CB6"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0.1349</w:t>
            </w:r>
          </w:p>
        </w:tc>
      </w:tr>
      <w:tr w:rsidR="00307A0E" w:rsidRPr="001668E4" w14:paraId="6F4687B6" w14:textId="77777777" w:rsidTr="00307A0E">
        <w:trPr>
          <w:cantSplit/>
          <w:jc w:val="center"/>
        </w:trPr>
        <w:tc>
          <w:tcPr>
            <w:tcW w:w="0" w:type="auto"/>
            <w:shd w:val="clear" w:color="auto" w:fill="FFFFFF"/>
            <w:tcMar>
              <w:top w:w="0" w:type="dxa"/>
              <w:left w:w="0" w:type="dxa"/>
              <w:bottom w:w="0" w:type="dxa"/>
              <w:right w:w="0" w:type="dxa"/>
            </w:tcMar>
            <w:vAlign w:val="center"/>
          </w:tcPr>
          <w:p w14:paraId="116541BF"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Appraisal</w:t>
            </w:r>
          </w:p>
        </w:tc>
        <w:tc>
          <w:tcPr>
            <w:tcW w:w="0" w:type="auto"/>
            <w:shd w:val="clear" w:color="auto" w:fill="FFFFFF"/>
            <w:tcMar>
              <w:top w:w="0" w:type="dxa"/>
              <w:left w:w="0" w:type="dxa"/>
              <w:bottom w:w="0" w:type="dxa"/>
              <w:right w:w="0" w:type="dxa"/>
            </w:tcMar>
            <w:vAlign w:val="center"/>
          </w:tcPr>
          <w:p w14:paraId="7497F854"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-0.4593</w:t>
            </w:r>
          </w:p>
        </w:tc>
        <w:tc>
          <w:tcPr>
            <w:tcW w:w="0" w:type="auto"/>
            <w:shd w:val="clear" w:color="auto" w:fill="FFFFFF"/>
            <w:tcMar>
              <w:top w:w="0" w:type="dxa"/>
              <w:left w:w="0" w:type="dxa"/>
              <w:bottom w:w="0" w:type="dxa"/>
              <w:right w:w="0" w:type="dxa"/>
            </w:tcMar>
            <w:vAlign w:val="center"/>
          </w:tcPr>
          <w:p w14:paraId="051E9459"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0.0612</w:t>
            </w:r>
          </w:p>
        </w:tc>
        <w:tc>
          <w:tcPr>
            <w:tcW w:w="0" w:type="auto"/>
            <w:shd w:val="clear" w:color="auto" w:fill="FFFFFF"/>
            <w:tcMar>
              <w:top w:w="0" w:type="dxa"/>
              <w:left w:w="0" w:type="dxa"/>
              <w:bottom w:w="0" w:type="dxa"/>
              <w:right w:w="0" w:type="dxa"/>
            </w:tcMar>
            <w:vAlign w:val="center"/>
          </w:tcPr>
          <w:p w14:paraId="012DC81E"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-0.5060</w:t>
            </w:r>
          </w:p>
        </w:tc>
        <w:tc>
          <w:tcPr>
            <w:tcW w:w="0" w:type="auto"/>
            <w:shd w:val="clear" w:color="auto" w:fill="FFFFFF"/>
            <w:tcMar>
              <w:top w:w="0" w:type="dxa"/>
              <w:left w:w="0" w:type="dxa"/>
              <w:bottom w:w="0" w:type="dxa"/>
              <w:right w:w="0" w:type="dxa"/>
            </w:tcMar>
            <w:vAlign w:val="center"/>
          </w:tcPr>
          <w:p w14:paraId="5462D9B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0.0470</w:t>
            </w:r>
          </w:p>
        </w:tc>
      </w:tr>
      <w:tr w:rsidR="00307A0E" w:rsidRPr="001668E4" w14:paraId="02EDC73C" w14:textId="77777777" w:rsidTr="00307A0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7FD134B1"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Regulation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17DF79F1"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0.2048</w:t>
            </w:r>
          </w:p>
        </w:tc>
        <w:tc>
          <w:tcPr>
            <w:tcW w:w="0" w:type="auto"/>
            <w:tcBorders>
              <w:bottom w:val="single" w:sz="16" w:space="0" w:color="666666"/>
            </w:tcBorders>
            <w:shd w:val="clear" w:color="auto" w:fill="FFFFFF"/>
            <w:tcMar>
              <w:top w:w="0" w:type="dxa"/>
              <w:left w:w="0" w:type="dxa"/>
              <w:bottom w:w="0" w:type="dxa"/>
              <w:right w:w="0" w:type="dxa"/>
            </w:tcMar>
            <w:vAlign w:val="center"/>
          </w:tcPr>
          <w:p w14:paraId="7355CDF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0.2202</w:t>
            </w:r>
          </w:p>
        </w:tc>
        <w:tc>
          <w:tcPr>
            <w:tcW w:w="0" w:type="auto"/>
            <w:tcBorders>
              <w:bottom w:val="single" w:sz="16" w:space="0" w:color="666666"/>
            </w:tcBorders>
            <w:shd w:val="clear" w:color="auto" w:fill="FFFFFF"/>
            <w:tcMar>
              <w:top w:w="0" w:type="dxa"/>
              <w:left w:w="0" w:type="dxa"/>
              <w:bottom w:w="0" w:type="dxa"/>
              <w:right w:w="0" w:type="dxa"/>
            </w:tcMar>
            <w:vAlign w:val="center"/>
          </w:tcPr>
          <w:p w14:paraId="3DCB7E82"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0.2773</w:t>
            </w:r>
          </w:p>
        </w:tc>
        <w:tc>
          <w:tcPr>
            <w:tcW w:w="0" w:type="auto"/>
            <w:tcBorders>
              <w:bottom w:val="single" w:sz="16" w:space="0" w:color="666666"/>
            </w:tcBorders>
            <w:shd w:val="clear" w:color="auto" w:fill="FFFFFF"/>
            <w:tcMar>
              <w:top w:w="0" w:type="dxa"/>
              <w:left w:w="0" w:type="dxa"/>
              <w:bottom w:w="0" w:type="dxa"/>
              <w:right w:w="0" w:type="dxa"/>
            </w:tcMar>
            <w:vAlign w:val="center"/>
          </w:tcPr>
          <w:p w14:paraId="42C10BC8"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0.1198</w:t>
            </w:r>
          </w:p>
        </w:tc>
      </w:tr>
    </w:tbl>
    <w:p w14:paraId="7700F886" w14:textId="77777777" w:rsidR="00307A0E" w:rsidRPr="001668E4" w:rsidRDefault="00307A0E" w:rsidP="00307A0E">
      <w:pPr>
        <w:spacing w:after="0" w:line="480" w:lineRule="auto"/>
        <w:rPr>
          <w:rFonts w:ascii="Arial" w:hAnsi="Arial" w:cs="Arial"/>
          <w:sz w:val="20"/>
          <w:szCs w:val="20"/>
        </w:rPr>
      </w:pPr>
    </w:p>
    <w:p w14:paraId="7B4B2191" w14:textId="163784CF" w:rsidR="00307A0E" w:rsidRPr="001668E4" w:rsidRDefault="00307A0E" w:rsidP="00307A0E">
      <w:pPr>
        <w:rPr>
          <w:rFonts w:ascii="Arial" w:hAnsi="Arial" w:cs="Arial"/>
          <w:sz w:val="20"/>
          <w:szCs w:val="20"/>
        </w:rPr>
      </w:pPr>
      <w:r w:rsidRPr="001668E4">
        <w:rPr>
          <w:rFonts w:ascii="Arial" w:hAnsi="Arial" w:cs="Arial"/>
          <w:b/>
          <w:bCs/>
          <w:sz w:val="20"/>
          <w:szCs w:val="20"/>
        </w:rPr>
        <w:t xml:space="preserve">Table </w:t>
      </w:r>
      <w:ins w:id="139" w:author="Businelle, Michael S (HSC)" w:date="2021-11-02T10:56:00Z">
        <w:r w:rsidR="00142F6B">
          <w:rPr>
            <w:rFonts w:ascii="Arial" w:hAnsi="Arial" w:cs="Arial"/>
            <w:b/>
            <w:bCs/>
            <w:sz w:val="20"/>
            <w:szCs w:val="20"/>
          </w:rPr>
          <w:t>3</w:t>
        </w:r>
      </w:ins>
      <w:del w:id="140" w:author="Businelle, Michael S (HSC)" w:date="2021-11-02T10:56:00Z">
        <w:r w:rsidRPr="001668E4" w:rsidDel="00142F6B">
          <w:rPr>
            <w:rFonts w:ascii="Arial" w:hAnsi="Arial" w:cs="Arial"/>
            <w:b/>
            <w:bCs/>
            <w:sz w:val="20"/>
            <w:szCs w:val="20"/>
          </w:rPr>
          <w:delText>4</w:delText>
        </w:r>
      </w:del>
      <w:r w:rsidRPr="001668E4">
        <w:rPr>
          <w:rFonts w:ascii="Arial" w:hAnsi="Arial" w:cs="Arial"/>
          <w:b/>
          <w:bCs/>
          <w:sz w:val="20"/>
          <w:szCs w:val="20"/>
        </w:rPr>
        <w:t>.</w:t>
      </w:r>
      <w:r w:rsidRPr="001668E4">
        <w:rPr>
          <w:rFonts w:ascii="Arial" w:hAnsi="Arial" w:cs="Arial"/>
          <w:sz w:val="20"/>
          <w:szCs w:val="20"/>
        </w:rPr>
        <w:t xml:space="preserve"> Results of aggression regressed on the 4 DTS subscales simultaneously, adjusting for age, sex, race/ethnicity, education (&lt;HS/HS+), and Length of current homelessness.</w:t>
      </w:r>
    </w:p>
    <w:tbl>
      <w:tblPr>
        <w:tblW w:w="0" w:type="auto"/>
        <w:jc w:val="center"/>
        <w:tblLook w:val="0420" w:firstRow="1" w:lastRow="0" w:firstColumn="0" w:lastColumn="0" w:noHBand="0" w:noVBand="1"/>
      </w:tblPr>
      <w:tblGrid>
        <w:gridCol w:w="1668"/>
        <w:gridCol w:w="1690"/>
        <w:gridCol w:w="1379"/>
        <w:gridCol w:w="1457"/>
        <w:gridCol w:w="1146"/>
      </w:tblGrid>
      <w:tr w:rsidR="00307A0E" w:rsidRPr="001668E4" w14:paraId="3FEA81D8" w14:textId="77777777" w:rsidTr="00307A0E">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53B662"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888713"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 xml:space="preserve">Unadjusted </w:t>
            </w:r>
            <w:proofErr w:type="spellStart"/>
            <w:r w:rsidRPr="001668E4">
              <w:rPr>
                <w:rFonts w:ascii="Arial" w:hAnsi="Arial" w:cs="Arial"/>
                <w:color w:val="000000"/>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B2A39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Unadjusted 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AC0D5"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 xml:space="preserve">Adjusted </w:t>
            </w:r>
            <w:proofErr w:type="spellStart"/>
            <w:r w:rsidRPr="001668E4">
              <w:rPr>
                <w:rFonts w:ascii="Arial" w:hAnsi="Arial" w:cs="Arial"/>
                <w:color w:val="000000"/>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04883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Adjusted p</w:t>
            </w:r>
          </w:p>
        </w:tc>
      </w:tr>
      <w:tr w:rsidR="00307A0E" w:rsidRPr="001668E4" w14:paraId="2CDE6800" w14:textId="77777777" w:rsidTr="00307A0E">
        <w:trPr>
          <w:cantSplit/>
          <w:jc w:val="center"/>
        </w:trPr>
        <w:tc>
          <w:tcPr>
            <w:tcW w:w="0" w:type="auto"/>
            <w:shd w:val="clear" w:color="auto" w:fill="FFFFFF"/>
            <w:tcMar>
              <w:top w:w="0" w:type="dxa"/>
              <w:left w:w="0" w:type="dxa"/>
              <w:bottom w:w="0" w:type="dxa"/>
              <w:right w:w="0" w:type="dxa"/>
            </w:tcMar>
            <w:vAlign w:val="center"/>
          </w:tcPr>
          <w:p w14:paraId="22840979"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Tolerance</w:t>
            </w:r>
          </w:p>
        </w:tc>
        <w:tc>
          <w:tcPr>
            <w:tcW w:w="0" w:type="auto"/>
            <w:shd w:val="clear" w:color="auto" w:fill="FFFFFF"/>
            <w:tcMar>
              <w:top w:w="0" w:type="dxa"/>
              <w:left w:w="0" w:type="dxa"/>
              <w:bottom w:w="0" w:type="dxa"/>
              <w:right w:w="0" w:type="dxa"/>
            </w:tcMar>
            <w:vAlign w:val="center"/>
          </w:tcPr>
          <w:p w14:paraId="3E6C1DCE"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-0.5720</w:t>
            </w:r>
          </w:p>
        </w:tc>
        <w:tc>
          <w:tcPr>
            <w:tcW w:w="0" w:type="auto"/>
            <w:shd w:val="clear" w:color="auto" w:fill="FFFFFF"/>
            <w:tcMar>
              <w:top w:w="0" w:type="dxa"/>
              <w:left w:w="0" w:type="dxa"/>
              <w:bottom w:w="0" w:type="dxa"/>
              <w:right w:w="0" w:type="dxa"/>
            </w:tcMar>
            <w:vAlign w:val="center"/>
          </w:tcPr>
          <w:p w14:paraId="54C0402D"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0.5185</w:t>
            </w:r>
          </w:p>
        </w:tc>
        <w:tc>
          <w:tcPr>
            <w:tcW w:w="0" w:type="auto"/>
            <w:shd w:val="clear" w:color="auto" w:fill="FFFFFF"/>
            <w:tcMar>
              <w:top w:w="0" w:type="dxa"/>
              <w:left w:w="0" w:type="dxa"/>
              <w:bottom w:w="0" w:type="dxa"/>
              <w:right w:w="0" w:type="dxa"/>
            </w:tcMar>
            <w:vAlign w:val="center"/>
          </w:tcPr>
          <w:p w14:paraId="6E6ADE1A"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-0.6097</w:t>
            </w:r>
          </w:p>
        </w:tc>
        <w:tc>
          <w:tcPr>
            <w:tcW w:w="0" w:type="auto"/>
            <w:shd w:val="clear" w:color="auto" w:fill="FFFFFF"/>
            <w:tcMar>
              <w:top w:w="0" w:type="dxa"/>
              <w:left w:w="0" w:type="dxa"/>
              <w:bottom w:w="0" w:type="dxa"/>
              <w:right w:w="0" w:type="dxa"/>
            </w:tcMar>
            <w:vAlign w:val="center"/>
          </w:tcPr>
          <w:p w14:paraId="14D790E5"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0.5033</w:t>
            </w:r>
          </w:p>
        </w:tc>
      </w:tr>
      <w:tr w:rsidR="00307A0E" w:rsidRPr="001668E4" w14:paraId="01613500" w14:textId="77777777" w:rsidTr="00307A0E">
        <w:trPr>
          <w:cantSplit/>
          <w:jc w:val="center"/>
        </w:trPr>
        <w:tc>
          <w:tcPr>
            <w:tcW w:w="0" w:type="auto"/>
            <w:shd w:val="clear" w:color="auto" w:fill="FFFFFF"/>
            <w:tcMar>
              <w:top w:w="0" w:type="dxa"/>
              <w:left w:w="0" w:type="dxa"/>
              <w:bottom w:w="0" w:type="dxa"/>
              <w:right w:w="0" w:type="dxa"/>
            </w:tcMar>
            <w:vAlign w:val="center"/>
          </w:tcPr>
          <w:p w14:paraId="6B48946D"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Absorption</w:t>
            </w:r>
          </w:p>
        </w:tc>
        <w:tc>
          <w:tcPr>
            <w:tcW w:w="0" w:type="auto"/>
            <w:shd w:val="clear" w:color="auto" w:fill="FFFFFF"/>
            <w:tcMar>
              <w:top w:w="0" w:type="dxa"/>
              <w:left w:w="0" w:type="dxa"/>
              <w:bottom w:w="0" w:type="dxa"/>
              <w:right w:w="0" w:type="dxa"/>
            </w:tcMar>
            <w:vAlign w:val="center"/>
          </w:tcPr>
          <w:p w14:paraId="5A72FDED"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-2.4735</w:t>
            </w:r>
          </w:p>
        </w:tc>
        <w:tc>
          <w:tcPr>
            <w:tcW w:w="0" w:type="auto"/>
            <w:shd w:val="clear" w:color="auto" w:fill="FFFFFF"/>
            <w:tcMar>
              <w:top w:w="0" w:type="dxa"/>
              <w:left w:w="0" w:type="dxa"/>
              <w:bottom w:w="0" w:type="dxa"/>
              <w:right w:w="0" w:type="dxa"/>
            </w:tcMar>
            <w:vAlign w:val="center"/>
          </w:tcPr>
          <w:p w14:paraId="08844F55"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0.0076</w:t>
            </w:r>
          </w:p>
        </w:tc>
        <w:tc>
          <w:tcPr>
            <w:tcW w:w="0" w:type="auto"/>
            <w:shd w:val="clear" w:color="auto" w:fill="FFFFFF"/>
            <w:tcMar>
              <w:top w:w="0" w:type="dxa"/>
              <w:left w:w="0" w:type="dxa"/>
              <w:bottom w:w="0" w:type="dxa"/>
              <w:right w:w="0" w:type="dxa"/>
            </w:tcMar>
            <w:vAlign w:val="center"/>
          </w:tcPr>
          <w:p w14:paraId="56E42860"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-2.3691</w:t>
            </w:r>
          </w:p>
        </w:tc>
        <w:tc>
          <w:tcPr>
            <w:tcW w:w="0" w:type="auto"/>
            <w:shd w:val="clear" w:color="auto" w:fill="FFFFFF"/>
            <w:tcMar>
              <w:top w:w="0" w:type="dxa"/>
              <w:left w:w="0" w:type="dxa"/>
              <w:bottom w:w="0" w:type="dxa"/>
              <w:right w:w="0" w:type="dxa"/>
            </w:tcMar>
            <w:vAlign w:val="center"/>
          </w:tcPr>
          <w:p w14:paraId="09EDC312"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0.0126</w:t>
            </w:r>
          </w:p>
        </w:tc>
      </w:tr>
      <w:tr w:rsidR="00307A0E" w:rsidRPr="001668E4" w14:paraId="32B2392E" w14:textId="77777777" w:rsidTr="00307A0E">
        <w:trPr>
          <w:cantSplit/>
          <w:jc w:val="center"/>
        </w:trPr>
        <w:tc>
          <w:tcPr>
            <w:tcW w:w="0" w:type="auto"/>
            <w:shd w:val="clear" w:color="auto" w:fill="FFFFFF"/>
            <w:tcMar>
              <w:top w:w="0" w:type="dxa"/>
              <w:left w:w="0" w:type="dxa"/>
              <w:bottom w:w="0" w:type="dxa"/>
              <w:right w:w="0" w:type="dxa"/>
            </w:tcMar>
            <w:vAlign w:val="center"/>
          </w:tcPr>
          <w:p w14:paraId="093B01F7"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Appraisal</w:t>
            </w:r>
          </w:p>
        </w:tc>
        <w:tc>
          <w:tcPr>
            <w:tcW w:w="0" w:type="auto"/>
            <w:shd w:val="clear" w:color="auto" w:fill="FFFFFF"/>
            <w:tcMar>
              <w:top w:w="0" w:type="dxa"/>
              <w:left w:w="0" w:type="dxa"/>
              <w:bottom w:w="0" w:type="dxa"/>
              <w:right w:w="0" w:type="dxa"/>
            </w:tcMar>
            <w:vAlign w:val="center"/>
          </w:tcPr>
          <w:p w14:paraId="37C726B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-0.5691</w:t>
            </w:r>
          </w:p>
        </w:tc>
        <w:tc>
          <w:tcPr>
            <w:tcW w:w="0" w:type="auto"/>
            <w:shd w:val="clear" w:color="auto" w:fill="FFFFFF"/>
            <w:tcMar>
              <w:top w:w="0" w:type="dxa"/>
              <w:left w:w="0" w:type="dxa"/>
              <w:bottom w:w="0" w:type="dxa"/>
              <w:right w:w="0" w:type="dxa"/>
            </w:tcMar>
            <w:vAlign w:val="center"/>
          </w:tcPr>
          <w:p w14:paraId="6E25127B"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0.5897</w:t>
            </w:r>
          </w:p>
        </w:tc>
        <w:tc>
          <w:tcPr>
            <w:tcW w:w="0" w:type="auto"/>
            <w:shd w:val="clear" w:color="auto" w:fill="FFFFFF"/>
            <w:tcMar>
              <w:top w:w="0" w:type="dxa"/>
              <w:left w:w="0" w:type="dxa"/>
              <w:bottom w:w="0" w:type="dxa"/>
              <w:right w:w="0" w:type="dxa"/>
            </w:tcMar>
            <w:vAlign w:val="center"/>
          </w:tcPr>
          <w:p w14:paraId="1F42F2AB"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-1.0693</w:t>
            </w:r>
          </w:p>
        </w:tc>
        <w:tc>
          <w:tcPr>
            <w:tcW w:w="0" w:type="auto"/>
            <w:shd w:val="clear" w:color="auto" w:fill="FFFFFF"/>
            <w:tcMar>
              <w:top w:w="0" w:type="dxa"/>
              <w:left w:w="0" w:type="dxa"/>
              <w:bottom w:w="0" w:type="dxa"/>
              <w:right w:w="0" w:type="dxa"/>
            </w:tcMar>
            <w:vAlign w:val="center"/>
          </w:tcPr>
          <w:p w14:paraId="666458DE"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0.3242</w:t>
            </w:r>
          </w:p>
        </w:tc>
      </w:tr>
      <w:tr w:rsidR="00307A0E" w:rsidRPr="001668E4" w14:paraId="36F5520B" w14:textId="77777777" w:rsidTr="00307A0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7A486F33"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Regulation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47DF0165"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0.0072</w:t>
            </w:r>
          </w:p>
        </w:tc>
        <w:tc>
          <w:tcPr>
            <w:tcW w:w="0" w:type="auto"/>
            <w:tcBorders>
              <w:bottom w:val="single" w:sz="16" w:space="0" w:color="666666"/>
            </w:tcBorders>
            <w:shd w:val="clear" w:color="auto" w:fill="FFFFFF"/>
            <w:tcMar>
              <w:top w:w="0" w:type="dxa"/>
              <w:left w:w="0" w:type="dxa"/>
              <w:bottom w:w="0" w:type="dxa"/>
              <w:right w:w="0" w:type="dxa"/>
            </w:tcMar>
            <w:vAlign w:val="center"/>
          </w:tcPr>
          <w:p w14:paraId="514561EC"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0.9921</w:t>
            </w:r>
          </w:p>
        </w:tc>
        <w:tc>
          <w:tcPr>
            <w:tcW w:w="0" w:type="auto"/>
            <w:tcBorders>
              <w:bottom w:val="single" w:sz="16" w:space="0" w:color="666666"/>
            </w:tcBorders>
            <w:shd w:val="clear" w:color="auto" w:fill="FFFFFF"/>
            <w:tcMar>
              <w:top w:w="0" w:type="dxa"/>
              <w:left w:w="0" w:type="dxa"/>
              <w:bottom w:w="0" w:type="dxa"/>
              <w:right w:w="0" w:type="dxa"/>
            </w:tcMar>
            <w:vAlign w:val="center"/>
          </w:tcPr>
          <w:p w14:paraId="6DCA7997"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0.6844</w:t>
            </w:r>
          </w:p>
        </w:tc>
        <w:tc>
          <w:tcPr>
            <w:tcW w:w="0" w:type="auto"/>
            <w:tcBorders>
              <w:bottom w:val="single" w:sz="16" w:space="0" w:color="666666"/>
            </w:tcBorders>
            <w:shd w:val="clear" w:color="auto" w:fill="FFFFFF"/>
            <w:tcMar>
              <w:top w:w="0" w:type="dxa"/>
              <w:left w:w="0" w:type="dxa"/>
              <w:bottom w:w="0" w:type="dxa"/>
              <w:right w:w="0" w:type="dxa"/>
            </w:tcMar>
            <w:vAlign w:val="center"/>
          </w:tcPr>
          <w:p w14:paraId="0BA7946A"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0.3680</w:t>
            </w:r>
          </w:p>
        </w:tc>
      </w:tr>
    </w:tbl>
    <w:p w14:paraId="7C5937ED" w14:textId="77777777" w:rsidR="00307A0E" w:rsidRPr="001668E4" w:rsidRDefault="00307A0E" w:rsidP="00307A0E">
      <w:pPr>
        <w:rPr>
          <w:rFonts w:ascii="Arial" w:hAnsi="Arial" w:cs="Arial"/>
          <w:sz w:val="20"/>
          <w:szCs w:val="20"/>
        </w:rPr>
      </w:pPr>
    </w:p>
    <w:p w14:paraId="05C36754" w14:textId="65A78960" w:rsidR="00307A0E" w:rsidRPr="001668E4" w:rsidRDefault="00307A0E" w:rsidP="00307A0E">
      <w:pPr>
        <w:rPr>
          <w:rFonts w:ascii="Arial" w:hAnsi="Arial" w:cs="Arial"/>
          <w:sz w:val="20"/>
          <w:szCs w:val="20"/>
        </w:rPr>
      </w:pPr>
      <w:r w:rsidRPr="001668E4">
        <w:rPr>
          <w:rFonts w:ascii="Arial" w:hAnsi="Arial" w:cs="Arial"/>
          <w:b/>
          <w:bCs/>
          <w:sz w:val="20"/>
          <w:szCs w:val="20"/>
        </w:rPr>
        <w:t xml:space="preserve">Table </w:t>
      </w:r>
      <w:del w:id="141" w:author="Businelle, Michael S (HSC)" w:date="2021-11-02T10:56:00Z">
        <w:r w:rsidRPr="001668E4" w:rsidDel="00142F6B">
          <w:rPr>
            <w:rFonts w:ascii="Arial" w:hAnsi="Arial" w:cs="Arial"/>
            <w:b/>
            <w:bCs/>
            <w:sz w:val="20"/>
            <w:szCs w:val="20"/>
          </w:rPr>
          <w:delText>5</w:delText>
        </w:r>
      </w:del>
      <w:ins w:id="142" w:author="Businelle, Michael S (HSC)" w:date="2021-11-02T10:56:00Z">
        <w:r w:rsidR="00142F6B">
          <w:rPr>
            <w:rFonts w:ascii="Arial" w:hAnsi="Arial" w:cs="Arial"/>
            <w:b/>
            <w:bCs/>
            <w:sz w:val="20"/>
            <w:szCs w:val="20"/>
          </w:rPr>
          <w:t>4</w:t>
        </w:r>
      </w:ins>
      <w:r w:rsidRPr="001668E4">
        <w:rPr>
          <w:rFonts w:ascii="Arial" w:hAnsi="Arial" w:cs="Arial"/>
          <w:sz w:val="20"/>
          <w:szCs w:val="20"/>
        </w:rPr>
        <w:t>. Results of hostility regressed on the 4 DTS subscales simultaneously, adjusting for age, sex, race/ethnicity, education (&lt;HS/HS+), and Length of current homelessness.</w:t>
      </w:r>
    </w:p>
    <w:tbl>
      <w:tblPr>
        <w:tblW w:w="0" w:type="auto"/>
        <w:jc w:val="center"/>
        <w:tblLook w:val="0420" w:firstRow="1" w:lastRow="0" w:firstColumn="0" w:lastColumn="0" w:noHBand="0" w:noVBand="1"/>
      </w:tblPr>
      <w:tblGrid>
        <w:gridCol w:w="1668"/>
        <w:gridCol w:w="1690"/>
        <w:gridCol w:w="1379"/>
        <w:gridCol w:w="1457"/>
        <w:gridCol w:w="1146"/>
      </w:tblGrid>
      <w:tr w:rsidR="00307A0E" w:rsidRPr="001668E4" w14:paraId="00D01853" w14:textId="77777777" w:rsidTr="00307A0E">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5FA81B"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C0DC30"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 xml:space="preserve">Unadjusted </w:t>
            </w:r>
            <w:proofErr w:type="spellStart"/>
            <w:r w:rsidRPr="001668E4">
              <w:rPr>
                <w:rFonts w:ascii="Arial" w:hAnsi="Arial" w:cs="Arial"/>
                <w:color w:val="000000"/>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CC091D"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Unadjusted 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8651AF"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 xml:space="preserve">Adjusted </w:t>
            </w:r>
            <w:proofErr w:type="spellStart"/>
            <w:r w:rsidRPr="001668E4">
              <w:rPr>
                <w:rFonts w:ascii="Arial" w:hAnsi="Arial" w:cs="Arial"/>
                <w:color w:val="000000"/>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F89099" w14:textId="77777777" w:rsidR="00307A0E" w:rsidRPr="001668E4" w:rsidRDefault="00307A0E" w:rsidP="00307A0E">
            <w:pPr>
              <w:spacing w:before="100" w:after="100"/>
              <w:ind w:left="100" w:right="100"/>
              <w:jc w:val="right"/>
              <w:rPr>
                <w:rFonts w:ascii="Arial" w:hAnsi="Arial" w:cs="Arial"/>
                <w:sz w:val="20"/>
                <w:szCs w:val="20"/>
              </w:rPr>
            </w:pPr>
            <w:r w:rsidRPr="001668E4">
              <w:rPr>
                <w:rFonts w:ascii="Arial" w:hAnsi="Arial" w:cs="Arial"/>
                <w:color w:val="000000"/>
                <w:sz w:val="20"/>
                <w:szCs w:val="20"/>
              </w:rPr>
              <w:t>Adjusted p</w:t>
            </w:r>
          </w:p>
        </w:tc>
      </w:tr>
      <w:tr w:rsidR="00307A0E" w:rsidRPr="001668E4" w14:paraId="4BDE02AB" w14:textId="77777777" w:rsidTr="00307A0E">
        <w:trPr>
          <w:cantSplit/>
          <w:jc w:val="center"/>
        </w:trPr>
        <w:tc>
          <w:tcPr>
            <w:tcW w:w="0" w:type="auto"/>
            <w:shd w:val="clear" w:color="auto" w:fill="FFFFFF"/>
            <w:tcMar>
              <w:top w:w="0" w:type="dxa"/>
              <w:left w:w="0" w:type="dxa"/>
              <w:bottom w:w="0" w:type="dxa"/>
              <w:right w:w="0" w:type="dxa"/>
            </w:tcMar>
            <w:vAlign w:val="center"/>
          </w:tcPr>
          <w:p w14:paraId="4A41DA5B"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Tolerance</w:t>
            </w:r>
          </w:p>
        </w:tc>
        <w:tc>
          <w:tcPr>
            <w:tcW w:w="0" w:type="auto"/>
            <w:shd w:val="clear" w:color="auto" w:fill="FFFFFF"/>
            <w:tcMar>
              <w:top w:w="0" w:type="dxa"/>
              <w:left w:w="0" w:type="dxa"/>
              <w:bottom w:w="0" w:type="dxa"/>
              <w:right w:w="0" w:type="dxa"/>
            </w:tcMar>
            <w:vAlign w:val="center"/>
          </w:tcPr>
          <w:p w14:paraId="5B62A35C"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-1.2474</w:t>
            </w:r>
          </w:p>
        </w:tc>
        <w:tc>
          <w:tcPr>
            <w:tcW w:w="0" w:type="auto"/>
            <w:shd w:val="clear" w:color="auto" w:fill="FFFFFF"/>
            <w:tcMar>
              <w:top w:w="0" w:type="dxa"/>
              <w:left w:w="0" w:type="dxa"/>
              <w:bottom w:w="0" w:type="dxa"/>
              <w:right w:w="0" w:type="dxa"/>
            </w:tcMar>
            <w:vAlign w:val="center"/>
          </w:tcPr>
          <w:p w14:paraId="7221DE9B"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0.0977</w:t>
            </w:r>
          </w:p>
        </w:tc>
        <w:tc>
          <w:tcPr>
            <w:tcW w:w="0" w:type="auto"/>
            <w:shd w:val="clear" w:color="auto" w:fill="FFFFFF"/>
            <w:tcMar>
              <w:top w:w="0" w:type="dxa"/>
              <w:left w:w="0" w:type="dxa"/>
              <w:bottom w:w="0" w:type="dxa"/>
              <w:right w:w="0" w:type="dxa"/>
            </w:tcMar>
            <w:vAlign w:val="center"/>
          </w:tcPr>
          <w:p w14:paraId="1865C68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-1.6357</w:t>
            </w:r>
          </w:p>
        </w:tc>
        <w:tc>
          <w:tcPr>
            <w:tcW w:w="0" w:type="auto"/>
            <w:shd w:val="clear" w:color="auto" w:fill="FFFFFF"/>
            <w:tcMar>
              <w:top w:w="0" w:type="dxa"/>
              <w:left w:w="0" w:type="dxa"/>
              <w:bottom w:w="0" w:type="dxa"/>
              <w:right w:w="0" w:type="dxa"/>
            </w:tcMar>
            <w:vAlign w:val="center"/>
          </w:tcPr>
          <w:p w14:paraId="137D6024"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0.0308</w:t>
            </w:r>
          </w:p>
        </w:tc>
      </w:tr>
      <w:tr w:rsidR="00307A0E" w:rsidRPr="001668E4" w14:paraId="2030C2B5" w14:textId="77777777" w:rsidTr="00307A0E">
        <w:trPr>
          <w:cantSplit/>
          <w:jc w:val="center"/>
        </w:trPr>
        <w:tc>
          <w:tcPr>
            <w:tcW w:w="0" w:type="auto"/>
            <w:shd w:val="clear" w:color="auto" w:fill="FFFFFF"/>
            <w:tcMar>
              <w:top w:w="0" w:type="dxa"/>
              <w:left w:w="0" w:type="dxa"/>
              <w:bottom w:w="0" w:type="dxa"/>
              <w:right w:w="0" w:type="dxa"/>
            </w:tcMar>
            <w:vAlign w:val="center"/>
          </w:tcPr>
          <w:p w14:paraId="1F193FCD"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Absorption</w:t>
            </w:r>
          </w:p>
        </w:tc>
        <w:tc>
          <w:tcPr>
            <w:tcW w:w="0" w:type="auto"/>
            <w:shd w:val="clear" w:color="auto" w:fill="FFFFFF"/>
            <w:tcMar>
              <w:top w:w="0" w:type="dxa"/>
              <w:left w:w="0" w:type="dxa"/>
              <w:bottom w:w="0" w:type="dxa"/>
              <w:right w:w="0" w:type="dxa"/>
            </w:tcMar>
            <w:vAlign w:val="center"/>
          </w:tcPr>
          <w:p w14:paraId="26B1619B"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-1.2221</w:t>
            </w:r>
          </w:p>
        </w:tc>
        <w:tc>
          <w:tcPr>
            <w:tcW w:w="0" w:type="auto"/>
            <w:shd w:val="clear" w:color="auto" w:fill="FFFFFF"/>
            <w:tcMar>
              <w:top w:w="0" w:type="dxa"/>
              <w:left w:w="0" w:type="dxa"/>
              <w:bottom w:w="0" w:type="dxa"/>
              <w:right w:w="0" w:type="dxa"/>
            </w:tcMar>
            <w:vAlign w:val="center"/>
          </w:tcPr>
          <w:p w14:paraId="7DFA51BE"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0.1183</w:t>
            </w:r>
          </w:p>
        </w:tc>
        <w:tc>
          <w:tcPr>
            <w:tcW w:w="0" w:type="auto"/>
            <w:shd w:val="clear" w:color="auto" w:fill="FFFFFF"/>
            <w:tcMar>
              <w:top w:w="0" w:type="dxa"/>
              <w:left w:w="0" w:type="dxa"/>
              <w:bottom w:w="0" w:type="dxa"/>
              <w:right w:w="0" w:type="dxa"/>
            </w:tcMar>
            <w:vAlign w:val="center"/>
          </w:tcPr>
          <w:p w14:paraId="071EEF72"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-1.0925</w:t>
            </w:r>
          </w:p>
        </w:tc>
        <w:tc>
          <w:tcPr>
            <w:tcW w:w="0" w:type="auto"/>
            <w:shd w:val="clear" w:color="auto" w:fill="FFFFFF"/>
            <w:tcMar>
              <w:top w:w="0" w:type="dxa"/>
              <w:left w:w="0" w:type="dxa"/>
              <w:bottom w:w="0" w:type="dxa"/>
              <w:right w:w="0" w:type="dxa"/>
            </w:tcMar>
            <w:vAlign w:val="center"/>
          </w:tcPr>
          <w:p w14:paraId="48D4A0FC"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0.1621</w:t>
            </w:r>
          </w:p>
        </w:tc>
      </w:tr>
      <w:tr w:rsidR="00307A0E" w:rsidRPr="001668E4" w14:paraId="55A641E1" w14:textId="77777777" w:rsidTr="00307A0E">
        <w:trPr>
          <w:cantSplit/>
          <w:jc w:val="center"/>
        </w:trPr>
        <w:tc>
          <w:tcPr>
            <w:tcW w:w="0" w:type="auto"/>
            <w:shd w:val="clear" w:color="auto" w:fill="FFFFFF"/>
            <w:tcMar>
              <w:top w:w="0" w:type="dxa"/>
              <w:left w:w="0" w:type="dxa"/>
              <w:bottom w:w="0" w:type="dxa"/>
              <w:right w:w="0" w:type="dxa"/>
            </w:tcMar>
            <w:vAlign w:val="center"/>
          </w:tcPr>
          <w:p w14:paraId="09AA6775"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Appraisal</w:t>
            </w:r>
          </w:p>
        </w:tc>
        <w:tc>
          <w:tcPr>
            <w:tcW w:w="0" w:type="auto"/>
            <w:shd w:val="clear" w:color="auto" w:fill="FFFFFF"/>
            <w:tcMar>
              <w:top w:w="0" w:type="dxa"/>
              <w:left w:w="0" w:type="dxa"/>
              <w:bottom w:w="0" w:type="dxa"/>
              <w:right w:w="0" w:type="dxa"/>
            </w:tcMar>
            <w:vAlign w:val="center"/>
          </w:tcPr>
          <w:p w14:paraId="694FB4D7"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-2.3120</w:t>
            </w:r>
          </w:p>
        </w:tc>
        <w:tc>
          <w:tcPr>
            <w:tcW w:w="0" w:type="auto"/>
            <w:shd w:val="clear" w:color="auto" w:fill="FFFFFF"/>
            <w:tcMar>
              <w:top w:w="0" w:type="dxa"/>
              <w:left w:w="0" w:type="dxa"/>
              <w:bottom w:w="0" w:type="dxa"/>
              <w:right w:w="0" w:type="dxa"/>
            </w:tcMar>
            <w:vAlign w:val="center"/>
          </w:tcPr>
          <w:p w14:paraId="31D984EE"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0.0103</w:t>
            </w:r>
          </w:p>
        </w:tc>
        <w:tc>
          <w:tcPr>
            <w:tcW w:w="0" w:type="auto"/>
            <w:shd w:val="clear" w:color="auto" w:fill="FFFFFF"/>
            <w:tcMar>
              <w:top w:w="0" w:type="dxa"/>
              <w:left w:w="0" w:type="dxa"/>
              <w:bottom w:w="0" w:type="dxa"/>
              <w:right w:w="0" w:type="dxa"/>
            </w:tcMar>
            <w:vAlign w:val="center"/>
          </w:tcPr>
          <w:p w14:paraId="00CD7CBA"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-2.4170</w:t>
            </w:r>
          </w:p>
        </w:tc>
        <w:tc>
          <w:tcPr>
            <w:tcW w:w="0" w:type="auto"/>
            <w:shd w:val="clear" w:color="auto" w:fill="FFFFFF"/>
            <w:tcMar>
              <w:top w:w="0" w:type="dxa"/>
              <w:left w:w="0" w:type="dxa"/>
              <w:bottom w:w="0" w:type="dxa"/>
              <w:right w:w="0" w:type="dxa"/>
            </w:tcMar>
            <w:vAlign w:val="center"/>
          </w:tcPr>
          <w:p w14:paraId="66368C0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0.0075</w:t>
            </w:r>
          </w:p>
        </w:tc>
      </w:tr>
      <w:tr w:rsidR="00307A0E" w:rsidRPr="001668E4" w14:paraId="5510579B" w14:textId="77777777" w:rsidTr="00307A0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63A4487" w14:textId="77777777" w:rsidR="00307A0E" w:rsidRPr="001668E4" w:rsidRDefault="00307A0E" w:rsidP="00307A0E">
            <w:pPr>
              <w:spacing w:before="100" w:after="100"/>
              <w:ind w:left="100" w:right="100"/>
              <w:rPr>
                <w:rFonts w:ascii="Arial" w:hAnsi="Arial" w:cs="Arial"/>
                <w:sz w:val="20"/>
                <w:szCs w:val="20"/>
              </w:rPr>
            </w:pPr>
            <w:r w:rsidRPr="001668E4">
              <w:rPr>
                <w:rFonts w:ascii="Arial" w:hAnsi="Arial" w:cs="Arial"/>
                <w:color w:val="000000"/>
                <w:sz w:val="20"/>
                <w:szCs w:val="20"/>
              </w:rPr>
              <w:t>DTS: Regulation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6463EF8B"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0.5463</w:t>
            </w:r>
          </w:p>
        </w:tc>
        <w:tc>
          <w:tcPr>
            <w:tcW w:w="0" w:type="auto"/>
            <w:tcBorders>
              <w:bottom w:val="single" w:sz="16" w:space="0" w:color="666666"/>
            </w:tcBorders>
            <w:shd w:val="clear" w:color="auto" w:fill="FFFFFF"/>
            <w:tcMar>
              <w:top w:w="0" w:type="dxa"/>
              <w:left w:w="0" w:type="dxa"/>
              <w:bottom w:w="0" w:type="dxa"/>
              <w:right w:w="0" w:type="dxa"/>
            </w:tcMar>
            <w:vAlign w:val="center"/>
          </w:tcPr>
          <w:p w14:paraId="68E9950A"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0.3714</w:t>
            </w:r>
          </w:p>
        </w:tc>
        <w:tc>
          <w:tcPr>
            <w:tcW w:w="0" w:type="auto"/>
            <w:tcBorders>
              <w:bottom w:val="single" w:sz="16" w:space="0" w:color="666666"/>
            </w:tcBorders>
            <w:shd w:val="clear" w:color="auto" w:fill="FFFFFF"/>
            <w:tcMar>
              <w:top w:w="0" w:type="dxa"/>
              <w:left w:w="0" w:type="dxa"/>
              <w:bottom w:w="0" w:type="dxa"/>
              <w:right w:w="0" w:type="dxa"/>
            </w:tcMar>
            <w:vAlign w:val="center"/>
          </w:tcPr>
          <w:p w14:paraId="64078FE6"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1.0629</w:t>
            </w:r>
          </w:p>
        </w:tc>
        <w:tc>
          <w:tcPr>
            <w:tcW w:w="0" w:type="auto"/>
            <w:tcBorders>
              <w:bottom w:val="single" w:sz="16" w:space="0" w:color="666666"/>
            </w:tcBorders>
            <w:shd w:val="clear" w:color="auto" w:fill="FFFFFF"/>
            <w:tcMar>
              <w:top w:w="0" w:type="dxa"/>
              <w:left w:w="0" w:type="dxa"/>
              <w:bottom w:w="0" w:type="dxa"/>
              <w:right w:w="0" w:type="dxa"/>
            </w:tcMar>
            <w:vAlign w:val="center"/>
          </w:tcPr>
          <w:p w14:paraId="112860A5"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0.0917</w:t>
            </w:r>
          </w:p>
        </w:tc>
      </w:tr>
    </w:tbl>
    <w:p w14:paraId="6EFDC1F4" w14:textId="77777777" w:rsidR="00307A0E" w:rsidRPr="001668E4" w:rsidRDefault="00307A0E" w:rsidP="00307A0E">
      <w:pPr>
        <w:spacing w:after="0" w:line="480" w:lineRule="auto"/>
        <w:rPr>
          <w:rFonts w:ascii="Arial" w:hAnsi="Arial" w:cs="Arial"/>
          <w:sz w:val="20"/>
          <w:szCs w:val="20"/>
        </w:rPr>
      </w:pPr>
    </w:p>
    <w:p w14:paraId="18069605" w14:textId="37A18FC6" w:rsidR="00307A0E" w:rsidRPr="001668E4" w:rsidRDefault="00307A0E" w:rsidP="00307A0E">
      <w:pPr>
        <w:rPr>
          <w:rFonts w:ascii="Arial" w:hAnsi="Arial" w:cs="Arial"/>
          <w:sz w:val="20"/>
          <w:szCs w:val="20"/>
        </w:rPr>
      </w:pPr>
      <w:r w:rsidRPr="001668E4">
        <w:rPr>
          <w:rFonts w:ascii="Arial" w:hAnsi="Arial" w:cs="Arial"/>
          <w:b/>
          <w:bCs/>
          <w:sz w:val="20"/>
          <w:szCs w:val="20"/>
        </w:rPr>
        <w:t xml:space="preserve">Table </w:t>
      </w:r>
      <w:del w:id="143" w:author="Businelle, Michael S (HSC)" w:date="2021-11-02T10:56:00Z">
        <w:r w:rsidRPr="001668E4" w:rsidDel="00142F6B">
          <w:rPr>
            <w:rFonts w:ascii="Arial" w:hAnsi="Arial" w:cs="Arial"/>
            <w:b/>
            <w:bCs/>
            <w:sz w:val="20"/>
            <w:szCs w:val="20"/>
          </w:rPr>
          <w:delText>6</w:delText>
        </w:r>
      </w:del>
      <w:ins w:id="144" w:author="Businelle, Michael S (HSC)" w:date="2021-11-02T10:56:00Z">
        <w:r w:rsidR="00142F6B">
          <w:rPr>
            <w:rFonts w:ascii="Arial" w:hAnsi="Arial" w:cs="Arial"/>
            <w:b/>
            <w:bCs/>
            <w:sz w:val="20"/>
            <w:szCs w:val="20"/>
          </w:rPr>
          <w:t>5</w:t>
        </w:r>
      </w:ins>
      <w:r w:rsidRPr="001668E4">
        <w:rPr>
          <w:rFonts w:ascii="Arial" w:hAnsi="Arial" w:cs="Arial"/>
          <w:sz w:val="20"/>
          <w:szCs w:val="20"/>
        </w:rPr>
        <w:t>. Results of anxiety regressed on the 4 DTS subscales simultaneously, adjusting for age, sex, race/ethnicity, education (&lt;HS/HS+), and Length of current homelessness.</w:t>
      </w:r>
    </w:p>
    <w:p w14:paraId="4FB5F257" w14:textId="77777777" w:rsidR="00307A0E" w:rsidRPr="001668E4" w:rsidRDefault="00307A0E" w:rsidP="00307A0E">
      <w:pPr>
        <w:rPr>
          <w:rFonts w:ascii="Arial" w:hAnsi="Arial" w:cs="Arial"/>
          <w:sz w:val="20"/>
          <w:szCs w:val="20"/>
        </w:rPr>
      </w:pPr>
    </w:p>
    <w:tbl>
      <w:tblPr>
        <w:tblW w:w="0" w:type="auto"/>
        <w:jc w:val="center"/>
        <w:tblLook w:val="0420" w:firstRow="1" w:lastRow="0" w:firstColumn="0" w:lastColumn="0" w:noHBand="0" w:noVBand="1"/>
      </w:tblPr>
      <w:tblGrid>
        <w:gridCol w:w="1668"/>
        <w:gridCol w:w="1690"/>
        <w:gridCol w:w="1379"/>
        <w:gridCol w:w="1457"/>
        <w:gridCol w:w="1146"/>
      </w:tblGrid>
      <w:tr w:rsidR="00307A0E" w:rsidRPr="001668E4" w14:paraId="23BE0ABC" w14:textId="77777777" w:rsidTr="00307A0E">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1EDA1C"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lastRenderedPageBreak/>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A22A3B"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 xml:space="preserve">Unadjusted </w:t>
            </w:r>
            <w:proofErr w:type="spellStart"/>
            <w:r w:rsidRPr="001668E4">
              <w:rPr>
                <w:rFonts w:ascii="Arial" w:hAnsi="Arial" w:cs="Arial"/>
                <w:color w:val="000000" w:themeColor="text1"/>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3AECE8"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Unadjusted 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9F4119"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 xml:space="preserve">Adjusted </w:t>
            </w:r>
            <w:proofErr w:type="spellStart"/>
            <w:r w:rsidRPr="001668E4">
              <w:rPr>
                <w:rFonts w:ascii="Arial" w:hAnsi="Arial" w:cs="Arial"/>
                <w:color w:val="000000" w:themeColor="text1"/>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911421"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Adjusted p</w:t>
            </w:r>
          </w:p>
        </w:tc>
      </w:tr>
      <w:tr w:rsidR="00307A0E" w:rsidRPr="001668E4" w14:paraId="0DDFC973" w14:textId="77777777" w:rsidTr="00307A0E">
        <w:trPr>
          <w:cantSplit/>
          <w:jc w:val="center"/>
        </w:trPr>
        <w:tc>
          <w:tcPr>
            <w:tcW w:w="0" w:type="auto"/>
            <w:shd w:val="clear" w:color="auto" w:fill="FFFFFF"/>
            <w:tcMar>
              <w:top w:w="0" w:type="dxa"/>
              <w:left w:w="0" w:type="dxa"/>
              <w:bottom w:w="0" w:type="dxa"/>
              <w:right w:w="0" w:type="dxa"/>
            </w:tcMar>
            <w:vAlign w:val="center"/>
          </w:tcPr>
          <w:p w14:paraId="4CAE927B"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Tolerance</w:t>
            </w:r>
          </w:p>
        </w:tc>
        <w:tc>
          <w:tcPr>
            <w:tcW w:w="0" w:type="auto"/>
            <w:shd w:val="clear" w:color="auto" w:fill="FFFFFF"/>
            <w:tcMar>
              <w:top w:w="0" w:type="dxa"/>
              <w:left w:w="0" w:type="dxa"/>
              <w:bottom w:w="0" w:type="dxa"/>
              <w:right w:w="0" w:type="dxa"/>
            </w:tcMar>
            <w:vAlign w:val="center"/>
          </w:tcPr>
          <w:p w14:paraId="60365DC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-0.2338</w:t>
            </w:r>
          </w:p>
        </w:tc>
        <w:tc>
          <w:tcPr>
            <w:tcW w:w="0" w:type="auto"/>
            <w:shd w:val="clear" w:color="auto" w:fill="FFFFFF"/>
            <w:tcMar>
              <w:top w:w="0" w:type="dxa"/>
              <w:left w:w="0" w:type="dxa"/>
              <w:bottom w:w="0" w:type="dxa"/>
              <w:right w:w="0" w:type="dxa"/>
            </w:tcMar>
            <w:vAlign w:val="center"/>
          </w:tcPr>
          <w:p w14:paraId="20B7DCF4"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0.6193</w:t>
            </w:r>
          </w:p>
        </w:tc>
        <w:tc>
          <w:tcPr>
            <w:tcW w:w="0" w:type="auto"/>
            <w:shd w:val="clear" w:color="auto" w:fill="FFFFFF"/>
            <w:tcMar>
              <w:top w:w="0" w:type="dxa"/>
              <w:left w:w="0" w:type="dxa"/>
              <w:bottom w:w="0" w:type="dxa"/>
              <w:right w:w="0" w:type="dxa"/>
            </w:tcMar>
            <w:vAlign w:val="center"/>
          </w:tcPr>
          <w:p w14:paraId="48A451AF"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0.0284</w:t>
            </w:r>
          </w:p>
        </w:tc>
        <w:tc>
          <w:tcPr>
            <w:tcW w:w="0" w:type="auto"/>
            <w:shd w:val="clear" w:color="auto" w:fill="FFFFFF"/>
            <w:tcMar>
              <w:top w:w="0" w:type="dxa"/>
              <w:left w:w="0" w:type="dxa"/>
              <w:bottom w:w="0" w:type="dxa"/>
              <w:right w:w="0" w:type="dxa"/>
            </w:tcMar>
            <w:vAlign w:val="center"/>
          </w:tcPr>
          <w:p w14:paraId="62DE86A1"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0.9531</w:t>
            </w:r>
          </w:p>
        </w:tc>
      </w:tr>
      <w:tr w:rsidR="00307A0E" w:rsidRPr="001668E4" w14:paraId="017350A7" w14:textId="77777777" w:rsidTr="00307A0E">
        <w:trPr>
          <w:cantSplit/>
          <w:jc w:val="center"/>
        </w:trPr>
        <w:tc>
          <w:tcPr>
            <w:tcW w:w="0" w:type="auto"/>
            <w:shd w:val="clear" w:color="auto" w:fill="FFFFFF"/>
            <w:tcMar>
              <w:top w:w="0" w:type="dxa"/>
              <w:left w:w="0" w:type="dxa"/>
              <w:bottom w:w="0" w:type="dxa"/>
              <w:right w:w="0" w:type="dxa"/>
            </w:tcMar>
            <w:vAlign w:val="center"/>
          </w:tcPr>
          <w:p w14:paraId="5D3FF706"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Absorption</w:t>
            </w:r>
          </w:p>
        </w:tc>
        <w:tc>
          <w:tcPr>
            <w:tcW w:w="0" w:type="auto"/>
            <w:shd w:val="clear" w:color="auto" w:fill="FFFFFF"/>
            <w:tcMar>
              <w:top w:w="0" w:type="dxa"/>
              <w:left w:w="0" w:type="dxa"/>
              <w:bottom w:w="0" w:type="dxa"/>
              <w:right w:w="0" w:type="dxa"/>
            </w:tcMar>
            <w:vAlign w:val="center"/>
          </w:tcPr>
          <w:p w14:paraId="79F48E7F"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-1.2290</w:t>
            </w:r>
          </w:p>
        </w:tc>
        <w:tc>
          <w:tcPr>
            <w:tcW w:w="0" w:type="auto"/>
            <w:shd w:val="clear" w:color="auto" w:fill="FFFFFF"/>
            <w:tcMar>
              <w:top w:w="0" w:type="dxa"/>
              <w:left w:w="0" w:type="dxa"/>
              <w:bottom w:w="0" w:type="dxa"/>
              <w:right w:w="0" w:type="dxa"/>
            </w:tcMar>
            <w:vAlign w:val="center"/>
          </w:tcPr>
          <w:p w14:paraId="360B9EDD"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0.0125</w:t>
            </w:r>
          </w:p>
        </w:tc>
        <w:tc>
          <w:tcPr>
            <w:tcW w:w="0" w:type="auto"/>
            <w:shd w:val="clear" w:color="auto" w:fill="FFFFFF"/>
            <w:tcMar>
              <w:top w:w="0" w:type="dxa"/>
              <w:left w:w="0" w:type="dxa"/>
              <w:bottom w:w="0" w:type="dxa"/>
              <w:right w:w="0" w:type="dxa"/>
            </w:tcMar>
            <w:vAlign w:val="center"/>
          </w:tcPr>
          <w:p w14:paraId="76DA6085"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-1.3630</w:t>
            </w:r>
          </w:p>
        </w:tc>
        <w:tc>
          <w:tcPr>
            <w:tcW w:w="0" w:type="auto"/>
            <w:shd w:val="clear" w:color="auto" w:fill="FFFFFF"/>
            <w:tcMar>
              <w:top w:w="0" w:type="dxa"/>
              <w:left w:w="0" w:type="dxa"/>
              <w:bottom w:w="0" w:type="dxa"/>
              <w:right w:w="0" w:type="dxa"/>
            </w:tcMar>
            <w:vAlign w:val="center"/>
          </w:tcPr>
          <w:p w14:paraId="32B5BF29"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0.0069</w:t>
            </w:r>
          </w:p>
        </w:tc>
      </w:tr>
      <w:tr w:rsidR="00307A0E" w:rsidRPr="001668E4" w14:paraId="004D1F6B" w14:textId="77777777" w:rsidTr="00307A0E">
        <w:trPr>
          <w:cantSplit/>
          <w:jc w:val="center"/>
        </w:trPr>
        <w:tc>
          <w:tcPr>
            <w:tcW w:w="0" w:type="auto"/>
            <w:shd w:val="clear" w:color="auto" w:fill="FFFFFF"/>
            <w:tcMar>
              <w:top w:w="0" w:type="dxa"/>
              <w:left w:w="0" w:type="dxa"/>
              <w:bottom w:w="0" w:type="dxa"/>
              <w:right w:w="0" w:type="dxa"/>
            </w:tcMar>
            <w:vAlign w:val="center"/>
          </w:tcPr>
          <w:p w14:paraId="3FE9D875"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Appraisal</w:t>
            </w:r>
          </w:p>
        </w:tc>
        <w:tc>
          <w:tcPr>
            <w:tcW w:w="0" w:type="auto"/>
            <w:shd w:val="clear" w:color="auto" w:fill="FFFFFF"/>
            <w:tcMar>
              <w:top w:w="0" w:type="dxa"/>
              <w:left w:w="0" w:type="dxa"/>
              <w:bottom w:w="0" w:type="dxa"/>
              <w:right w:w="0" w:type="dxa"/>
            </w:tcMar>
            <w:vAlign w:val="center"/>
          </w:tcPr>
          <w:p w14:paraId="0921C66B"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-1.5818</w:t>
            </w:r>
          </w:p>
        </w:tc>
        <w:tc>
          <w:tcPr>
            <w:tcW w:w="0" w:type="auto"/>
            <w:shd w:val="clear" w:color="auto" w:fill="FFFFFF"/>
            <w:tcMar>
              <w:top w:w="0" w:type="dxa"/>
              <w:left w:w="0" w:type="dxa"/>
              <w:bottom w:w="0" w:type="dxa"/>
              <w:right w:w="0" w:type="dxa"/>
            </w:tcMar>
            <w:vAlign w:val="center"/>
          </w:tcPr>
          <w:p w14:paraId="6FC5A181"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0.0051</w:t>
            </w:r>
          </w:p>
        </w:tc>
        <w:tc>
          <w:tcPr>
            <w:tcW w:w="0" w:type="auto"/>
            <w:shd w:val="clear" w:color="auto" w:fill="FFFFFF"/>
            <w:tcMar>
              <w:top w:w="0" w:type="dxa"/>
              <w:left w:w="0" w:type="dxa"/>
              <w:bottom w:w="0" w:type="dxa"/>
              <w:right w:w="0" w:type="dxa"/>
            </w:tcMar>
            <w:vAlign w:val="center"/>
          </w:tcPr>
          <w:p w14:paraId="0BD1B945"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-1.6163</w:t>
            </w:r>
          </w:p>
        </w:tc>
        <w:tc>
          <w:tcPr>
            <w:tcW w:w="0" w:type="auto"/>
            <w:shd w:val="clear" w:color="auto" w:fill="FFFFFF"/>
            <w:tcMar>
              <w:top w:w="0" w:type="dxa"/>
              <w:left w:w="0" w:type="dxa"/>
              <w:bottom w:w="0" w:type="dxa"/>
              <w:right w:w="0" w:type="dxa"/>
            </w:tcMar>
            <w:vAlign w:val="center"/>
          </w:tcPr>
          <w:p w14:paraId="07BD32A9"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0.0053</w:t>
            </w:r>
          </w:p>
        </w:tc>
      </w:tr>
      <w:tr w:rsidR="00307A0E" w:rsidRPr="001668E4" w14:paraId="79B8B942" w14:textId="77777777" w:rsidTr="00307A0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9BAEAD1"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Regulation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02CF2E72"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0.3596</w:t>
            </w:r>
          </w:p>
        </w:tc>
        <w:tc>
          <w:tcPr>
            <w:tcW w:w="0" w:type="auto"/>
            <w:tcBorders>
              <w:bottom w:val="single" w:sz="16" w:space="0" w:color="666666"/>
            </w:tcBorders>
            <w:shd w:val="clear" w:color="auto" w:fill="FFFFFF"/>
            <w:tcMar>
              <w:top w:w="0" w:type="dxa"/>
              <w:left w:w="0" w:type="dxa"/>
              <w:bottom w:w="0" w:type="dxa"/>
              <w:right w:w="0" w:type="dxa"/>
            </w:tcMar>
            <w:vAlign w:val="center"/>
          </w:tcPr>
          <w:p w14:paraId="61357718"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0.3476</w:t>
            </w:r>
          </w:p>
        </w:tc>
        <w:tc>
          <w:tcPr>
            <w:tcW w:w="0" w:type="auto"/>
            <w:tcBorders>
              <w:bottom w:val="single" w:sz="16" w:space="0" w:color="666666"/>
            </w:tcBorders>
            <w:shd w:val="clear" w:color="auto" w:fill="FFFFFF"/>
            <w:tcMar>
              <w:top w:w="0" w:type="dxa"/>
              <w:left w:w="0" w:type="dxa"/>
              <w:bottom w:w="0" w:type="dxa"/>
              <w:right w:w="0" w:type="dxa"/>
            </w:tcMar>
            <w:vAlign w:val="center"/>
          </w:tcPr>
          <w:p w14:paraId="5B26CFF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0.5276</w:t>
            </w:r>
          </w:p>
        </w:tc>
        <w:tc>
          <w:tcPr>
            <w:tcW w:w="0" w:type="auto"/>
            <w:tcBorders>
              <w:bottom w:val="single" w:sz="16" w:space="0" w:color="666666"/>
            </w:tcBorders>
            <w:shd w:val="clear" w:color="auto" w:fill="FFFFFF"/>
            <w:tcMar>
              <w:top w:w="0" w:type="dxa"/>
              <w:left w:w="0" w:type="dxa"/>
              <w:bottom w:w="0" w:type="dxa"/>
              <w:right w:w="0" w:type="dxa"/>
            </w:tcMar>
            <w:vAlign w:val="center"/>
          </w:tcPr>
          <w:p w14:paraId="7B04944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0.1913</w:t>
            </w:r>
          </w:p>
        </w:tc>
      </w:tr>
    </w:tbl>
    <w:p w14:paraId="3EA820F9" w14:textId="77777777" w:rsidR="00307A0E" w:rsidRPr="001668E4" w:rsidRDefault="00307A0E" w:rsidP="00307A0E">
      <w:pPr>
        <w:spacing w:after="0" w:line="480" w:lineRule="auto"/>
        <w:rPr>
          <w:rFonts w:ascii="Arial" w:hAnsi="Arial" w:cs="Arial"/>
          <w:sz w:val="20"/>
          <w:szCs w:val="20"/>
        </w:rPr>
      </w:pPr>
    </w:p>
    <w:p w14:paraId="5305BE02" w14:textId="6C1ACE04" w:rsidR="00307A0E" w:rsidRPr="001668E4" w:rsidRDefault="00307A0E" w:rsidP="00307A0E">
      <w:pPr>
        <w:rPr>
          <w:rFonts w:ascii="Arial" w:hAnsi="Arial" w:cs="Arial"/>
          <w:sz w:val="20"/>
          <w:szCs w:val="20"/>
        </w:rPr>
      </w:pPr>
      <w:r w:rsidRPr="001668E4">
        <w:rPr>
          <w:rFonts w:ascii="Arial" w:hAnsi="Arial" w:cs="Arial"/>
          <w:b/>
          <w:bCs/>
          <w:sz w:val="20"/>
          <w:szCs w:val="20"/>
        </w:rPr>
        <w:t xml:space="preserve">Table </w:t>
      </w:r>
      <w:del w:id="145" w:author="Businelle, Michael S (HSC)" w:date="2021-11-02T10:56:00Z">
        <w:r w:rsidRPr="001668E4" w:rsidDel="00142F6B">
          <w:rPr>
            <w:rFonts w:ascii="Arial" w:hAnsi="Arial" w:cs="Arial"/>
            <w:b/>
            <w:bCs/>
            <w:sz w:val="20"/>
            <w:szCs w:val="20"/>
          </w:rPr>
          <w:delText>7</w:delText>
        </w:r>
      </w:del>
      <w:ins w:id="146" w:author="Businelle, Michael S (HSC)" w:date="2021-11-02T10:56:00Z">
        <w:r w:rsidR="00142F6B">
          <w:rPr>
            <w:rFonts w:ascii="Arial" w:hAnsi="Arial" w:cs="Arial"/>
            <w:b/>
            <w:bCs/>
            <w:sz w:val="20"/>
            <w:szCs w:val="20"/>
          </w:rPr>
          <w:t>6</w:t>
        </w:r>
      </w:ins>
      <w:r w:rsidRPr="001668E4">
        <w:rPr>
          <w:rFonts w:ascii="Arial" w:hAnsi="Arial" w:cs="Arial"/>
          <w:sz w:val="20"/>
          <w:szCs w:val="20"/>
        </w:rPr>
        <w:t xml:space="preserve">. Results of urban life stress regressed on the 4 DTS subscales simultaneously, adjusting for age, sex, race/ethnicity, education (&lt;HS/HS+), and Length of current homelessness. </w:t>
      </w:r>
    </w:p>
    <w:tbl>
      <w:tblPr>
        <w:tblW w:w="0" w:type="auto"/>
        <w:jc w:val="center"/>
        <w:tblLook w:val="0420" w:firstRow="1" w:lastRow="0" w:firstColumn="0" w:lastColumn="0" w:noHBand="0" w:noVBand="1"/>
      </w:tblPr>
      <w:tblGrid>
        <w:gridCol w:w="1668"/>
        <w:gridCol w:w="1690"/>
        <w:gridCol w:w="1379"/>
        <w:gridCol w:w="1457"/>
        <w:gridCol w:w="1146"/>
      </w:tblGrid>
      <w:tr w:rsidR="00307A0E" w:rsidRPr="001668E4" w14:paraId="4BF27056" w14:textId="77777777" w:rsidTr="00307A0E">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572C7E"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52A87B"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 xml:space="preserve">Unadjusted </w:t>
            </w:r>
            <w:proofErr w:type="spellStart"/>
            <w:r w:rsidRPr="001668E4">
              <w:rPr>
                <w:rFonts w:ascii="Arial" w:hAnsi="Arial" w:cs="Arial"/>
                <w:color w:val="000000" w:themeColor="text1"/>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162DD5"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Unadjusted 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E9123C"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 xml:space="preserve">Adjusted </w:t>
            </w:r>
            <w:proofErr w:type="spellStart"/>
            <w:r w:rsidRPr="001668E4">
              <w:rPr>
                <w:rFonts w:ascii="Arial" w:hAnsi="Arial" w:cs="Arial"/>
                <w:color w:val="000000" w:themeColor="text1"/>
                <w:sz w:val="20"/>
                <w:szCs w:val="20"/>
              </w:rPr>
              <w:t>Coef</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6D30B5"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Adjusted p</w:t>
            </w:r>
          </w:p>
        </w:tc>
      </w:tr>
      <w:tr w:rsidR="00307A0E" w:rsidRPr="001668E4" w14:paraId="2A1B39C6" w14:textId="77777777" w:rsidTr="00307A0E">
        <w:trPr>
          <w:cantSplit/>
          <w:jc w:val="center"/>
        </w:trPr>
        <w:tc>
          <w:tcPr>
            <w:tcW w:w="0" w:type="auto"/>
            <w:shd w:val="clear" w:color="auto" w:fill="FFFFFF"/>
            <w:tcMar>
              <w:top w:w="0" w:type="dxa"/>
              <w:left w:w="0" w:type="dxa"/>
              <w:bottom w:w="0" w:type="dxa"/>
              <w:right w:w="0" w:type="dxa"/>
            </w:tcMar>
            <w:vAlign w:val="center"/>
          </w:tcPr>
          <w:p w14:paraId="2ECC7241"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Tolerance</w:t>
            </w:r>
          </w:p>
        </w:tc>
        <w:tc>
          <w:tcPr>
            <w:tcW w:w="0" w:type="auto"/>
            <w:shd w:val="clear" w:color="auto" w:fill="FFFFFF"/>
            <w:tcMar>
              <w:top w:w="0" w:type="dxa"/>
              <w:left w:w="0" w:type="dxa"/>
              <w:bottom w:w="0" w:type="dxa"/>
              <w:right w:w="0" w:type="dxa"/>
            </w:tcMar>
            <w:vAlign w:val="center"/>
          </w:tcPr>
          <w:p w14:paraId="7447E760"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-0.9936</w:t>
            </w:r>
          </w:p>
        </w:tc>
        <w:tc>
          <w:tcPr>
            <w:tcW w:w="0" w:type="auto"/>
            <w:shd w:val="clear" w:color="auto" w:fill="FFFFFF"/>
            <w:tcMar>
              <w:top w:w="0" w:type="dxa"/>
              <w:left w:w="0" w:type="dxa"/>
              <w:bottom w:w="0" w:type="dxa"/>
              <w:right w:w="0" w:type="dxa"/>
            </w:tcMar>
            <w:vAlign w:val="center"/>
          </w:tcPr>
          <w:p w14:paraId="05843DD2"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0.4150</w:t>
            </w:r>
          </w:p>
        </w:tc>
        <w:tc>
          <w:tcPr>
            <w:tcW w:w="0" w:type="auto"/>
            <w:shd w:val="clear" w:color="auto" w:fill="FFFFFF"/>
            <w:tcMar>
              <w:top w:w="0" w:type="dxa"/>
              <w:left w:w="0" w:type="dxa"/>
              <w:bottom w:w="0" w:type="dxa"/>
              <w:right w:w="0" w:type="dxa"/>
            </w:tcMar>
            <w:vAlign w:val="center"/>
          </w:tcPr>
          <w:p w14:paraId="3D446327"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-0.2028</w:t>
            </w:r>
          </w:p>
        </w:tc>
        <w:tc>
          <w:tcPr>
            <w:tcW w:w="0" w:type="auto"/>
            <w:shd w:val="clear" w:color="auto" w:fill="FFFFFF"/>
            <w:tcMar>
              <w:top w:w="0" w:type="dxa"/>
              <w:left w:w="0" w:type="dxa"/>
              <w:bottom w:w="0" w:type="dxa"/>
              <w:right w:w="0" w:type="dxa"/>
            </w:tcMar>
            <w:vAlign w:val="center"/>
          </w:tcPr>
          <w:p w14:paraId="039C9C0C"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0.8730</w:t>
            </w:r>
          </w:p>
        </w:tc>
      </w:tr>
      <w:tr w:rsidR="00307A0E" w:rsidRPr="001668E4" w14:paraId="08EF66D7" w14:textId="77777777" w:rsidTr="00307A0E">
        <w:trPr>
          <w:cantSplit/>
          <w:jc w:val="center"/>
        </w:trPr>
        <w:tc>
          <w:tcPr>
            <w:tcW w:w="0" w:type="auto"/>
            <w:shd w:val="clear" w:color="auto" w:fill="FFFFFF"/>
            <w:tcMar>
              <w:top w:w="0" w:type="dxa"/>
              <w:left w:w="0" w:type="dxa"/>
              <w:bottom w:w="0" w:type="dxa"/>
              <w:right w:w="0" w:type="dxa"/>
            </w:tcMar>
            <w:vAlign w:val="center"/>
          </w:tcPr>
          <w:p w14:paraId="71842A5B"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Absorption</w:t>
            </w:r>
          </w:p>
        </w:tc>
        <w:tc>
          <w:tcPr>
            <w:tcW w:w="0" w:type="auto"/>
            <w:shd w:val="clear" w:color="auto" w:fill="FFFFFF"/>
            <w:tcMar>
              <w:top w:w="0" w:type="dxa"/>
              <w:left w:w="0" w:type="dxa"/>
              <w:bottom w:w="0" w:type="dxa"/>
              <w:right w:w="0" w:type="dxa"/>
            </w:tcMar>
            <w:vAlign w:val="center"/>
          </w:tcPr>
          <w:p w14:paraId="7659E58F"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-4.2914</w:t>
            </w:r>
          </w:p>
        </w:tc>
        <w:tc>
          <w:tcPr>
            <w:tcW w:w="0" w:type="auto"/>
            <w:shd w:val="clear" w:color="auto" w:fill="FFFFFF"/>
            <w:tcMar>
              <w:top w:w="0" w:type="dxa"/>
              <w:left w:w="0" w:type="dxa"/>
              <w:bottom w:w="0" w:type="dxa"/>
              <w:right w:w="0" w:type="dxa"/>
            </w:tcMar>
            <w:vAlign w:val="center"/>
          </w:tcPr>
          <w:p w14:paraId="71C88C91"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0.0008</w:t>
            </w:r>
          </w:p>
        </w:tc>
        <w:tc>
          <w:tcPr>
            <w:tcW w:w="0" w:type="auto"/>
            <w:shd w:val="clear" w:color="auto" w:fill="FFFFFF"/>
            <w:tcMar>
              <w:top w:w="0" w:type="dxa"/>
              <w:left w:w="0" w:type="dxa"/>
              <w:bottom w:w="0" w:type="dxa"/>
              <w:right w:w="0" w:type="dxa"/>
            </w:tcMar>
            <w:vAlign w:val="center"/>
          </w:tcPr>
          <w:p w14:paraId="35C58CFD"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-5.5618</w:t>
            </w:r>
          </w:p>
        </w:tc>
        <w:tc>
          <w:tcPr>
            <w:tcW w:w="0" w:type="auto"/>
            <w:shd w:val="clear" w:color="auto" w:fill="FFFFFF"/>
            <w:tcMar>
              <w:top w:w="0" w:type="dxa"/>
              <w:left w:w="0" w:type="dxa"/>
              <w:bottom w:w="0" w:type="dxa"/>
              <w:right w:w="0" w:type="dxa"/>
            </w:tcMar>
            <w:vAlign w:val="center"/>
          </w:tcPr>
          <w:p w14:paraId="76BE988E"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0.0000</w:t>
            </w:r>
          </w:p>
        </w:tc>
      </w:tr>
      <w:tr w:rsidR="00307A0E" w:rsidRPr="001668E4" w14:paraId="75CB356C" w14:textId="77777777" w:rsidTr="00307A0E">
        <w:trPr>
          <w:cantSplit/>
          <w:jc w:val="center"/>
        </w:trPr>
        <w:tc>
          <w:tcPr>
            <w:tcW w:w="0" w:type="auto"/>
            <w:shd w:val="clear" w:color="auto" w:fill="FFFFFF"/>
            <w:tcMar>
              <w:top w:w="0" w:type="dxa"/>
              <w:left w:w="0" w:type="dxa"/>
              <w:bottom w:w="0" w:type="dxa"/>
              <w:right w:w="0" w:type="dxa"/>
            </w:tcMar>
            <w:vAlign w:val="center"/>
          </w:tcPr>
          <w:p w14:paraId="63490545"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Appraisal</w:t>
            </w:r>
          </w:p>
        </w:tc>
        <w:tc>
          <w:tcPr>
            <w:tcW w:w="0" w:type="auto"/>
            <w:shd w:val="clear" w:color="auto" w:fill="FFFFFF"/>
            <w:tcMar>
              <w:top w:w="0" w:type="dxa"/>
              <w:left w:w="0" w:type="dxa"/>
              <w:bottom w:w="0" w:type="dxa"/>
              <w:right w:w="0" w:type="dxa"/>
            </w:tcMar>
            <w:vAlign w:val="center"/>
          </w:tcPr>
          <w:p w14:paraId="035C06A1"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-6.3781</w:t>
            </w:r>
          </w:p>
        </w:tc>
        <w:tc>
          <w:tcPr>
            <w:tcW w:w="0" w:type="auto"/>
            <w:shd w:val="clear" w:color="auto" w:fill="FFFFFF"/>
            <w:tcMar>
              <w:top w:w="0" w:type="dxa"/>
              <w:left w:w="0" w:type="dxa"/>
              <w:bottom w:w="0" w:type="dxa"/>
              <w:right w:w="0" w:type="dxa"/>
            </w:tcMar>
            <w:vAlign w:val="center"/>
          </w:tcPr>
          <w:p w14:paraId="7C770ACD"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0.0000</w:t>
            </w:r>
          </w:p>
        </w:tc>
        <w:tc>
          <w:tcPr>
            <w:tcW w:w="0" w:type="auto"/>
            <w:shd w:val="clear" w:color="auto" w:fill="FFFFFF"/>
            <w:tcMar>
              <w:top w:w="0" w:type="dxa"/>
              <w:left w:w="0" w:type="dxa"/>
              <w:bottom w:w="0" w:type="dxa"/>
              <w:right w:w="0" w:type="dxa"/>
            </w:tcMar>
            <w:vAlign w:val="center"/>
          </w:tcPr>
          <w:p w14:paraId="7DE66323"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-5.4458</w:t>
            </w:r>
          </w:p>
        </w:tc>
        <w:tc>
          <w:tcPr>
            <w:tcW w:w="0" w:type="auto"/>
            <w:shd w:val="clear" w:color="auto" w:fill="FFFFFF"/>
            <w:tcMar>
              <w:top w:w="0" w:type="dxa"/>
              <w:left w:w="0" w:type="dxa"/>
              <w:bottom w:w="0" w:type="dxa"/>
              <w:right w:w="0" w:type="dxa"/>
            </w:tcMar>
            <w:vAlign w:val="center"/>
          </w:tcPr>
          <w:p w14:paraId="0A7641E9"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0.0004</w:t>
            </w:r>
          </w:p>
        </w:tc>
      </w:tr>
      <w:tr w:rsidR="00307A0E" w:rsidRPr="001668E4" w14:paraId="3AE8A146" w14:textId="77777777" w:rsidTr="00307A0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0FCD6FC4" w14:textId="77777777" w:rsidR="00307A0E" w:rsidRPr="001668E4" w:rsidRDefault="00307A0E" w:rsidP="00307A0E">
            <w:pPr>
              <w:spacing w:before="100" w:after="100"/>
              <w:ind w:left="100" w:right="100"/>
              <w:rPr>
                <w:rFonts w:ascii="Arial" w:hAnsi="Arial" w:cs="Arial"/>
                <w:color w:val="000000" w:themeColor="text1"/>
                <w:sz w:val="20"/>
                <w:szCs w:val="20"/>
              </w:rPr>
            </w:pPr>
            <w:r w:rsidRPr="001668E4">
              <w:rPr>
                <w:rFonts w:ascii="Arial" w:hAnsi="Arial" w:cs="Arial"/>
                <w:color w:val="000000" w:themeColor="text1"/>
                <w:sz w:val="20"/>
                <w:szCs w:val="20"/>
              </w:rPr>
              <w:t>DTS: Regulation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57456BAC"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3.5847</w:t>
            </w:r>
          </w:p>
        </w:tc>
        <w:tc>
          <w:tcPr>
            <w:tcW w:w="0" w:type="auto"/>
            <w:tcBorders>
              <w:bottom w:val="single" w:sz="16" w:space="0" w:color="666666"/>
            </w:tcBorders>
            <w:shd w:val="clear" w:color="auto" w:fill="FFFFFF"/>
            <w:tcMar>
              <w:top w:w="0" w:type="dxa"/>
              <w:left w:w="0" w:type="dxa"/>
              <w:bottom w:w="0" w:type="dxa"/>
              <w:right w:w="0" w:type="dxa"/>
            </w:tcMar>
            <w:vAlign w:val="center"/>
          </w:tcPr>
          <w:p w14:paraId="1D408B8A"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0.0004</w:t>
            </w:r>
          </w:p>
        </w:tc>
        <w:tc>
          <w:tcPr>
            <w:tcW w:w="0" w:type="auto"/>
            <w:tcBorders>
              <w:bottom w:val="single" w:sz="16" w:space="0" w:color="666666"/>
            </w:tcBorders>
            <w:shd w:val="clear" w:color="auto" w:fill="FFFFFF"/>
            <w:tcMar>
              <w:top w:w="0" w:type="dxa"/>
              <w:left w:w="0" w:type="dxa"/>
              <w:bottom w:w="0" w:type="dxa"/>
              <w:right w:w="0" w:type="dxa"/>
            </w:tcMar>
            <w:vAlign w:val="center"/>
          </w:tcPr>
          <w:p w14:paraId="5035EFBE"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3.2585</w:t>
            </w:r>
          </w:p>
        </w:tc>
        <w:tc>
          <w:tcPr>
            <w:tcW w:w="0" w:type="auto"/>
            <w:tcBorders>
              <w:bottom w:val="single" w:sz="16" w:space="0" w:color="666666"/>
            </w:tcBorders>
            <w:shd w:val="clear" w:color="auto" w:fill="FFFFFF"/>
            <w:tcMar>
              <w:top w:w="0" w:type="dxa"/>
              <w:left w:w="0" w:type="dxa"/>
              <w:bottom w:w="0" w:type="dxa"/>
              <w:right w:w="0" w:type="dxa"/>
            </w:tcMar>
            <w:vAlign w:val="center"/>
          </w:tcPr>
          <w:p w14:paraId="403B3838" w14:textId="77777777" w:rsidR="00307A0E" w:rsidRPr="001668E4" w:rsidRDefault="00307A0E" w:rsidP="00307A0E">
            <w:pPr>
              <w:spacing w:before="100" w:after="100"/>
              <w:ind w:left="100" w:right="100"/>
              <w:jc w:val="right"/>
              <w:rPr>
                <w:rFonts w:ascii="Arial" w:hAnsi="Arial" w:cs="Arial"/>
                <w:color w:val="000000" w:themeColor="text1"/>
                <w:sz w:val="20"/>
                <w:szCs w:val="20"/>
              </w:rPr>
            </w:pPr>
            <w:r w:rsidRPr="001668E4">
              <w:rPr>
                <w:rFonts w:ascii="Arial" w:hAnsi="Arial" w:cs="Arial"/>
                <w:color w:val="000000" w:themeColor="text1"/>
                <w:sz w:val="20"/>
                <w:szCs w:val="20"/>
              </w:rPr>
              <w:t>0.0023</w:t>
            </w:r>
          </w:p>
        </w:tc>
      </w:tr>
    </w:tbl>
    <w:p w14:paraId="097FC79C" w14:textId="77777777" w:rsidR="00307A0E" w:rsidRPr="001668E4" w:rsidRDefault="00307A0E" w:rsidP="00307A0E">
      <w:pPr>
        <w:spacing w:after="0" w:line="480" w:lineRule="auto"/>
        <w:rPr>
          <w:rFonts w:ascii="Arial" w:hAnsi="Arial" w:cs="Arial"/>
          <w:sz w:val="20"/>
          <w:szCs w:val="20"/>
        </w:rPr>
      </w:pPr>
    </w:p>
    <w:p w14:paraId="06196299" w14:textId="77777777" w:rsidR="00307A0E" w:rsidRDefault="00307A0E"/>
    <w:p w14:paraId="16E84088" w14:textId="77777777" w:rsidR="00307A0E" w:rsidRDefault="00307A0E"/>
    <w:p w14:paraId="1664D440" w14:textId="77777777" w:rsidR="00AB7D70" w:rsidRDefault="00AB7D70">
      <w:pPr>
        <w:rPr>
          <w:b/>
          <w:noProof/>
        </w:rPr>
      </w:pPr>
      <w:r>
        <w:br w:type="page"/>
      </w:r>
    </w:p>
    <w:commentRangeStart w:id="147"/>
    <w:p w14:paraId="4BA0A734" w14:textId="5C67D50A" w:rsidR="00FB57E3" w:rsidRPr="00FB57E3" w:rsidRDefault="00307A0E" w:rsidP="00FB57E3">
      <w:pPr>
        <w:pStyle w:val="EndNoteCategoryHeading"/>
      </w:pPr>
      <w:r>
        <w:lastRenderedPageBreak/>
        <w:fldChar w:fldCharType="begin"/>
      </w:r>
      <w:r>
        <w:instrText xml:space="preserve"> ADDIN EN.REFLIST </w:instrText>
      </w:r>
      <w:r>
        <w:fldChar w:fldCharType="separate"/>
      </w:r>
      <w:r w:rsidR="00AB7D70">
        <w:t>References</w:t>
      </w:r>
    </w:p>
    <w:p w14:paraId="2537B7DD" w14:textId="77777777" w:rsidR="00FB57E3" w:rsidRPr="00FB57E3" w:rsidRDefault="00FB57E3" w:rsidP="00FB57E3">
      <w:pPr>
        <w:pStyle w:val="EndNoteBibliography"/>
        <w:spacing w:after="0"/>
        <w:ind w:left="720" w:hanging="720"/>
      </w:pPr>
      <w:r w:rsidRPr="00FB57E3">
        <w:t>1.</w:t>
      </w:r>
      <w:r w:rsidRPr="00FB57E3">
        <w:tab/>
        <w:t xml:space="preserve">Baggett, T.P., S.S. Liauw, and S.W. Hwang, </w:t>
      </w:r>
      <w:r w:rsidRPr="00FB57E3">
        <w:rPr>
          <w:i/>
        </w:rPr>
        <w:t>Cardiovascular Disease and Homelessness.</w:t>
      </w:r>
      <w:r w:rsidRPr="00FB57E3">
        <w:t xml:space="preserve"> Journal of the American College of Cardiology., 2018. </w:t>
      </w:r>
      <w:r w:rsidRPr="00FB57E3">
        <w:rPr>
          <w:b/>
        </w:rPr>
        <w:t>71</w:t>
      </w:r>
      <w:r w:rsidRPr="00FB57E3">
        <w:t>(22): p. 2585-2597.</w:t>
      </w:r>
    </w:p>
    <w:p w14:paraId="2D9D1045" w14:textId="77777777" w:rsidR="00FB57E3" w:rsidRPr="00FB57E3" w:rsidRDefault="00FB57E3" w:rsidP="00FB57E3">
      <w:pPr>
        <w:pStyle w:val="EndNoteBibliography"/>
        <w:spacing w:after="0"/>
        <w:ind w:left="720" w:hanging="720"/>
      </w:pPr>
      <w:r w:rsidRPr="00FB57E3">
        <w:t>2.</w:t>
      </w:r>
      <w:r w:rsidRPr="00FB57E3">
        <w:tab/>
        <w:t xml:space="preserve">Henry, M., et al. </w:t>
      </w:r>
      <w:r w:rsidRPr="00FB57E3">
        <w:rPr>
          <w:i/>
        </w:rPr>
        <w:t>The 2019 Annual Homeless Assessment Report (AHAR) to Congress</w:t>
      </w:r>
      <w:r w:rsidRPr="00FB57E3">
        <w:t>. 2020.</w:t>
      </w:r>
    </w:p>
    <w:p w14:paraId="570B225D" w14:textId="77777777" w:rsidR="00FB57E3" w:rsidRPr="00FB57E3" w:rsidRDefault="00FB57E3" w:rsidP="00FB57E3">
      <w:pPr>
        <w:pStyle w:val="EndNoteBibliography"/>
        <w:spacing w:after="0"/>
        <w:ind w:left="720" w:hanging="720"/>
      </w:pPr>
      <w:r w:rsidRPr="00FB57E3">
        <w:t>3.</w:t>
      </w:r>
      <w:r w:rsidRPr="00FB57E3">
        <w:tab/>
        <w:t xml:space="preserve">Businelle, M.S., </w:t>
      </w:r>
      <w:r w:rsidRPr="00FB57E3">
        <w:rPr>
          <w:i/>
        </w:rPr>
        <w:t>Comparing homeless smokers to economically disadvantaged domiciled smokers.</w:t>
      </w:r>
      <w:r w:rsidRPr="00FB57E3">
        <w:t xml:space="preserve"> American journal of public health : JPH /, 2013. </w:t>
      </w:r>
      <w:r w:rsidRPr="00FB57E3">
        <w:rPr>
          <w:b/>
        </w:rPr>
        <w:t>103</w:t>
      </w:r>
      <w:r w:rsidRPr="00FB57E3">
        <w:t>(S2): p. 218.</w:t>
      </w:r>
    </w:p>
    <w:p w14:paraId="4CE7D52D" w14:textId="77777777" w:rsidR="00FB57E3" w:rsidRPr="00FB57E3" w:rsidRDefault="00FB57E3" w:rsidP="00FB57E3">
      <w:pPr>
        <w:pStyle w:val="EndNoteBibliography"/>
        <w:spacing w:after="0"/>
        <w:ind w:left="720" w:hanging="720"/>
      </w:pPr>
      <w:r w:rsidRPr="00FB57E3">
        <w:t>4.</w:t>
      </w:r>
      <w:r w:rsidRPr="00FB57E3">
        <w:tab/>
        <w:t xml:space="preserve">Fleisch, S.B. and R. Nash, </w:t>
      </w:r>
      <w:r w:rsidRPr="00FB57E3">
        <w:rPr>
          <w:i/>
        </w:rPr>
        <w:t>Medical Care of the Homeless: An American and International Issue.</w:t>
      </w:r>
      <w:r w:rsidRPr="00FB57E3">
        <w:t xml:space="preserve"> Primary care : clinics in office practice., 2017. </w:t>
      </w:r>
      <w:r w:rsidRPr="00FB57E3">
        <w:rPr>
          <w:b/>
        </w:rPr>
        <w:t>44</w:t>
      </w:r>
      <w:r w:rsidRPr="00FB57E3">
        <w:t>(1): p. 57-65.</w:t>
      </w:r>
    </w:p>
    <w:p w14:paraId="4EE6F9A9" w14:textId="77777777" w:rsidR="00FB57E3" w:rsidRPr="00FB57E3" w:rsidRDefault="00FB57E3" w:rsidP="00FB57E3">
      <w:pPr>
        <w:pStyle w:val="EndNoteBibliography"/>
        <w:spacing w:after="0"/>
        <w:ind w:left="720" w:hanging="720"/>
      </w:pPr>
      <w:r w:rsidRPr="00FB57E3">
        <w:t>5.</w:t>
      </w:r>
      <w:r w:rsidRPr="00FB57E3">
        <w:tab/>
        <w:t xml:space="preserve">Arranz, L., et al., </w:t>
      </w:r>
      <w:r w:rsidRPr="00FB57E3">
        <w:rPr>
          <w:i/>
        </w:rPr>
        <w:t>Impaired immune function in a homeless population with stress-related disorders.</w:t>
      </w:r>
      <w:r w:rsidRPr="00FB57E3">
        <w:t xml:space="preserve"> Neuroimmunomodulation, 2009. </w:t>
      </w:r>
      <w:r w:rsidRPr="00FB57E3">
        <w:rPr>
          <w:b/>
        </w:rPr>
        <w:t>16</w:t>
      </w:r>
      <w:r w:rsidRPr="00FB57E3">
        <w:t>(4): p. 251-60.</w:t>
      </w:r>
    </w:p>
    <w:p w14:paraId="019DCA3E" w14:textId="77777777" w:rsidR="00FB57E3" w:rsidRPr="00FB57E3" w:rsidRDefault="00FB57E3" w:rsidP="00FB57E3">
      <w:pPr>
        <w:pStyle w:val="EndNoteBibliography"/>
        <w:spacing w:after="0"/>
        <w:ind w:left="720" w:hanging="720"/>
      </w:pPr>
      <w:r w:rsidRPr="00FB57E3">
        <w:t>6.</w:t>
      </w:r>
      <w:r w:rsidRPr="00FB57E3">
        <w:tab/>
        <w:t xml:space="preserve">Hernandez, D.C., et al., </w:t>
      </w:r>
      <w:r w:rsidRPr="00FB57E3">
        <w:rPr>
          <w:i/>
        </w:rPr>
        <w:t>Urban Stress Indirectly Influences Psychological Symptoms through Its Association with Distress Tolerance and Perceived Social Support among Adults Experiencing Homelessness.</w:t>
      </w:r>
      <w:r w:rsidRPr="00FB57E3">
        <w:t xml:space="preserve"> Int J Environ Res Public Health, 2020. </w:t>
      </w:r>
      <w:r w:rsidRPr="00FB57E3">
        <w:rPr>
          <w:b/>
        </w:rPr>
        <w:t>17</w:t>
      </w:r>
      <w:r w:rsidRPr="00FB57E3">
        <w:t>(15).</w:t>
      </w:r>
    </w:p>
    <w:p w14:paraId="7917E494" w14:textId="77777777" w:rsidR="00FB57E3" w:rsidRPr="00FB57E3" w:rsidRDefault="00FB57E3" w:rsidP="00FB57E3">
      <w:pPr>
        <w:pStyle w:val="EndNoteBibliography"/>
        <w:ind w:left="720" w:hanging="720"/>
        <w:rPr>
          <w:i/>
        </w:rPr>
      </w:pPr>
      <w:r w:rsidRPr="00FB57E3">
        <w:t>7.</w:t>
      </w:r>
      <w:r w:rsidRPr="00FB57E3">
        <w:tab/>
        <w:t xml:space="preserve">Dozois, D.J., P.M. Seeds, and K.A. Collins, </w:t>
      </w:r>
      <w:r w:rsidRPr="00FB57E3">
        <w:rPr>
          <w:i/>
        </w:rPr>
        <w:t>Transdiagnostic approaches to the prevention of</w:t>
      </w:r>
    </w:p>
    <w:p w14:paraId="006BC397" w14:textId="77777777" w:rsidR="00FB57E3" w:rsidRPr="00FB57E3" w:rsidRDefault="00FB57E3" w:rsidP="00FB57E3">
      <w:pPr>
        <w:pStyle w:val="EndNoteBibliography"/>
        <w:spacing w:after="0"/>
      </w:pPr>
      <w:r w:rsidRPr="00FB57E3">
        <w:rPr>
          <w:i/>
        </w:rPr>
        <w:t>depression and anxiety.</w:t>
      </w:r>
      <w:r w:rsidRPr="00FB57E3">
        <w:t xml:space="preserve"> Journal of Cognitive Psychotherapy, 2009. </w:t>
      </w:r>
      <w:r w:rsidRPr="00FB57E3">
        <w:rPr>
          <w:b/>
        </w:rPr>
        <w:t>23</w:t>
      </w:r>
      <w:r w:rsidRPr="00FB57E3">
        <w:t>(1): p. 44-59.</w:t>
      </w:r>
    </w:p>
    <w:p w14:paraId="754E7C3C" w14:textId="77777777" w:rsidR="00FB57E3" w:rsidRPr="00FB57E3" w:rsidRDefault="00FB57E3" w:rsidP="00FB57E3">
      <w:pPr>
        <w:pStyle w:val="EndNoteBibliography"/>
        <w:spacing w:after="0"/>
        <w:ind w:left="720" w:hanging="720"/>
      </w:pPr>
      <w:r w:rsidRPr="00FB57E3">
        <w:t>8.</w:t>
      </w:r>
      <w:r w:rsidRPr="00FB57E3">
        <w:tab/>
        <w:t xml:space="preserve">Mj, Z., </w:t>
      </w:r>
      <w:r w:rsidRPr="00FB57E3">
        <w:rPr>
          <w:i/>
        </w:rPr>
        <w:t>Distress tolerance: Theory, measurement, and relations to psychopathology.</w:t>
      </w:r>
      <w:r w:rsidRPr="00FB57E3">
        <w:t xml:space="preserve"> Current directions in psychological science., 2010. </w:t>
      </w:r>
      <w:r w:rsidRPr="00FB57E3">
        <w:rPr>
          <w:b/>
        </w:rPr>
        <w:t>19</w:t>
      </w:r>
      <w:r w:rsidRPr="00FB57E3">
        <w:t>(6): p. 406.</w:t>
      </w:r>
    </w:p>
    <w:p w14:paraId="44376733" w14:textId="77777777" w:rsidR="00FB57E3" w:rsidRPr="00FB57E3" w:rsidRDefault="00FB57E3" w:rsidP="00FB57E3">
      <w:pPr>
        <w:pStyle w:val="EndNoteBibliography"/>
        <w:spacing w:after="0"/>
        <w:ind w:left="720" w:hanging="720"/>
      </w:pPr>
      <w:r w:rsidRPr="00FB57E3">
        <w:t>9.</w:t>
      </w:r>
      <w:r w:rsidRPr="00FB57E3">
        <w:tab/>
        <w:t xml:space="preserve">Simons, J. and R. Gaher, </w:t>
      </w:r>
      <w:r w:rsidRPr="00FB57E3">
        <w:rPr>
          <w:i/>
        </w:rPr>
        <w:t>The distress tolerance scale: Development and validation of a self-report measure.</w:t>
      </w:r>
      <w:r w:rsidRPr="00FB57E3">
        <w:t xml:space="preserve"> 2005, Motivation and Emotion. p. 83-102.</w:t>
      </w:r>
    </w:p>
    <w:p w14:paraId="72546FFA" w14:textId="77777777" w:rsidR="00FB57E3" w:rsidRPr="00FB57E3" w:rsidRDefault="00FB57E3" w:rsidP="00FB57E3">
      <w:pPr>
        <w:pStyle w:val="EndNoteBibliography"/>
        <w:spacing w:after="0"/>
        <w:ind w:left="720" w:hanging="720"/>
      </w:pPr>
      <w:r w:rsidRPr="00FB57E3">
        <w:t>10.</w:t>
      </w:r>
      <w:r w:rsidRPr="00FB57E3">
        <w:tab/>
        <w:t xml:space="preserve">Viana, A.G., et al., </w:t>
      </w:r>
      <w:r w:rsidRPr="00FB57E3">
        <w:rPr>
          <w:i/>
        </w:rPr>
        <w:t>The relationship between emotional clarity and suicidal ideation among trauma-exposed adolescents in inpatient psychiatric care: does distress tolerance matter?</w:t>
      </w:r>
      <w:r w:rsidRPr="00FB57E3">
        <w:t xml:space="preserve"> Cognitive behaviour therapy., 2019. </w:t>
      </w:r>
      <w:r w:rsidRPr="00FB57E3">
        <w:rPr>
          <w:b/>
        </w:rPr>
        <w:t>48</w:t>
      </w:r>
      <w:r w:rsidRPr="00FB57E3">
        <w:t>(5): p. 430-444.</w:t>
      </w:r>
    </w:p>
    <w:p w14:paraId="30DFDFE4" w14:textId="77777777" w:rsidR="00FB57E3" w:rsidRPr="00FB57E3" w:rsidRDefault="00FB57E3" w:rsidP="00FB57E3">
      <w:pPr>
        <w:pStyle w:val="EndNoteBibliography"/>
        <w:ind w:left="720" w:hanging="720"/>
        <w:rPr>
          <w:i/>
        </w:rPr>
      </w:pPr>
      <w:r w:rsidRPr="00FB57E3">
        <w:t>11.</w:t>
      </w:r>
      <w:r w:rsidRPr="00FB57E3">
        <w:tab/>
        <w:t xml:space="preserve">Bakhshaie, J., E.A. Storch, and M.J. Zvolensky, </w:t>
      </w:r>
      <w:r w:rsidRPr="00FB57E3">
        <w:rPr>
          <w:i/>
        </w:rPr>
        <w:t>Pain-related disability and opioid  use in a sample of young adults with current pain: The explanatory role</w:t>
      </w:r>
    </w:p>
    <w:p w14:paraId="7A36EB17" w14:textId="77777777" w:rsidR="00FB57E3" w:rsidRPr="00FB57E3" w:rsidRDefault="00FB57E3" w:rsidP="00FB57E3">
      <w:pPr>
        <w:pStyle w:val="EndNoteBibliography"/>
        <w:rPr>
          <w:i/>
        </w:rPr>
      </w:pPr>
      <w:r w:rsidRPr="00FB57E3">
        <w:rPr>
          <w:i/>
        </w:rPr>
        <w:t>of distress tolerance. .</w:t>
      </w:r>
      <w:r w:rsidRPr="00FB57E3">
        <w:t xml:space="preserve"> </w:t>
      </w:r>
      <w:r w:rsidRPr="00FB57E3">
        <w:rPr>
          <w:i/>
        </w:rPr>
        <w:t>Journal of</w:t>
      </w:r>
    </w:p>
    <w:p w14:paraId="3374D16D" w14:textId="77777777" w:rsidR="00FB57E3" w:rsidRPr="00FB57E3" w:rsidRDefault="00FB57E3" w:rsidP="00FB57E3">
      <w:pPr>
        <w:pStyle w:val="EndNoteBibliography"/>
        <w:spacing w:after="0"/>
      </w:pPr>
      <w:r w:rsidRPr="00FB57E3">
        <w:rPr>
          <w:i/>
        </w:rPr>
        <w:t>American College Health</w:t>
      </w:r>
      <w:r w:rsidRPr="00FB57E3">
        <w:t xml:space="preserve"> . in press.</w:t>
      </w:r>
    </w:p>
    <w:p w14:paraId="348250DA" w14:textId="77777777" w:rsidR="00FB57E3" w:rsidRPr="00FB57E3" w:rsidRDefault="00FB57E3" w:rsidP="00FB57E3">
      <w:pPr>
        <w:pStyle w:val="EndNoteBibliography"/>
        <w:spacing w:after="0"/>
        <w:ind w:left="720" w:hanging="720"/>
      </w:pPr>
      <w:r w:rsidRPr="00FB57E3">
        <w:t>12.</w:t>
      </w:r>
      <w:r w:rsidRPr="00FB57E3">
        <w:tab/>
        <w:t xml:space="preserve">Zegel, M., </w:t>
      </w:r>
      <w:r w:rsidRPr="00FB57E3">
        <w:rPr>
          <w:i/>
        </w:rPr>
        <w:t>Alcohol use problems and opioid misuse and dependence among adults with chronic pain: The role of distress tolerance.</w:t>
      </w:r>
      <w:r w:rsidRPr="00FB57E3">
        <w:t xml:space="preserve"> Psychology of addictive behaviors, 2021. </w:t>
      </w:r>
      <w:r w:rsidRPr="00FB57E3">
        <w:rPr>
          <w:b/>
        </w:rPr>
        <w:t>35</w:t>
      </w:r>
      <w:r w:rsidRPr="00FB57E3">
        <w:t>(1): p. 42.</w:t>
      </w:r>
    </w:p>
    <w:p w14:paraId="6FA66920" w14:textId="77777777" w:rsidR="00FB57E3" w:rsidRPr="00FB57E3" w:rsidRDefault="00FB57E3" w:rsidP="00FB57E3">
      <w:pPr>
        <w:pStyle w:val="EndNoteBibliography"/>
        <w:spacing w:after="0"/>
        <w:ind w:left="720" w:hanging="720"/>
      </w:pPr>
      <w:r w:rsidRPr="00FB57E3">
        <w:t>13.</w:t>
      </w:r>
      <w:r w:rsidRPr="00FB57E3">
        <w:tab/>
        <w:t xml:space="preserve">Zvolensky, M.J., Leyro, T., Bernstein, A., &amp; Vujanovic, A. A., </w:t>
      </w:r>
      <w:r w:rsidRPr="00FB57E3">
        <w:rPr>
          <w:i/>
        </w:rPr>
        <w:t>Distress tolerance: Historical perspectives, theory and measurement</w:t>
      </w:r>
      <w:r w:rsidRPr="00FB57E3">
        <w:t xml:space="preserve">, in </w:t>
      </w:r>
      <w:r w:rsidRPr="00FB57E3">
        <w:rPr>
          <w:i/>
        </w:rPr>
        <w:t>Distress Tolerance: Theory, research and clinical applications</w:t>
      </w:r>
      <w:r w:rsidRPr="00FB57E3">
        <w:t>, A.B. M. J. Zvolensky, &amp; A.A. Vujanovic, Editor. 2011, Guilford Press: New York. p. 3-27.</w:t>
      </w:r>
    </w:p>
    <w:p w14:paraId="2C9E0A39" w14:textId="77777777" w:rsidR="00FB57E3" w:rsidRPr="00FB57E3" w:rsidRDefault="00FB57E3" w:rsidP="00FB57E3">
      <w:pPr>
        <w:pStyle w:val="EndNoteBibliography"/>
        <w:spacing w:after="0"/>
        <w:ind w:left="720" w:hanging="720"/>
      </w:pPr>
      <w:r w:rsidRPr="00FB57E3">
        <w:t>14.</w:t>
      </w:r>
      <w:r w:rsidRPr="00FB57E3">
        <w:tab/>
        <w:t xml:space="preserve">Zvolensky, M.J. and J. Hogan, </w:t>
      </w:r>
      <w:r w:rsidRPr="00FB57E3">
        <w:rPr>
          <w:i/>
        </w:rPr>
        <w:t>Distress Tolerance and its Role in Psychopathology.</w:t>
      </w:r>
      <w:r w:rsidRPr="00FB57E3">
        <w:t xml:space="preserve"> Cognitive Therapy and Research. </w:t>
      </w:r>
      <w:r w:rsidRPr="00FB57E3">
        <w:rPr>
          <w:b/>
        </w:rPr>
        <w:t>37</w:t>
      </w:r>
      <w:r w:rsidRPr="00FB57E3">
        <w:t>(3): p. 419-420.</w:t>
      </w:r>
    </w:p>
    <w:p w14:paraId="4665A680" w14:textId="77777777" w:rsidR="00FB57E3" w:rsidRPr="00FB57E3" w:rsidRDefault="00FB57E3" w:rsidP="00FB57E3">
      <w:pPr>
        <w:pStyle w:val="EndNoteBibliography"/>
        <w:ind w:left="720" w:hanging="720"/>
      </w:pPr>
      <w:r w:rsidRPr="00FB57E3">
        <w:t>15.</w:t>
      </w:r>
      <w:r w:rsidRPr="00FB57E3">
        <w:tab/>
        <w:t xml:space="preserve">Brown, R.A., et al., </w:t>
      </w:r>
      <w:r w:rsidRPr="00FB57E3">
        <w:rPr>
          <w:i/>
        </w:rPr>
        <w:t>Development and   preliminary   randomized   controlled trial of a   distress tolerance treatment for smokers with a history of early lapse.</w:t>
      </w:r>
      <w:r w:rsidRPr="00FB57E3">
        <w:t xml:space="preserve"> Nicotine</w:t>
      </w:r>
    </w:p>
    <w:p w14:paraId="653B3764" w14:textId="77777777" w:rsidR="00FB57E3" w:rsidRPr="00FB57E3" w:rsidRDefault="00FB57E3" w:rsidP="00FB57E3">
      <w:pPr>
        <w:pStyle w:val="EndNoteBibliography"/>
        <w:spacing w:after="0"/>
      </w:pPr>
      <w:r w:rsidRPr="00FB57E3">
        <w:t xml:space="preserve">and Tobacco Research, 2013. </w:t>
      </w:r>
      <w:r w:rsidRPr="00FB57E3">
        <w:rPr>
          <w:b/>
        </w:rPr>
        <w:t>15</w:t>
      </w:r>
      <w:r w:rsidRPr="00FB57E3">
        <w:t>.</w:t>
      </w:r>
    </w:p>
    <w:p w14:paraId="75D53766" w14:textId="77777777" w:rsidR="00FB57E3" w:rsidRPr="00FB57E3" w:rsidRDefault="00FB57E3" w:rsidP="00FB57E3">
      <w:pPr>
        <w:pStyle w:val="EndNoteBibliography"/>
        <w:spacing w:after="0"/>
        <w:ind w:left="720" w:hanging="720"/>
      </w:pPr>
      <w:r w:rsidRPr="00FB57E3">
        <w:t>16.</w:t>
      </w:r>
      <w:r w:rsidRPr="00FB57E3">
        <w:tab/>
        <w:t xml:space="preserve">Mw, O., </w:t>
      </w:r>
      <w:r w:rsidRPr="00FB57E3">
        <w:rPr>
          <w:i/>
        </w:rPr>
        <w:t>A randomized controlled trial protocol for engaging distress tolerance and working memory to aid smoking cessation in low socioeconomic status (SES) adults.</w:t>
      </w:r>
      <w:r w:rsidRPr="00FB57E3">
        <w:t xml:space="preserve"> Health psychology., 2020. </w:t>
      </w:r>
      <w:r w:rsidRPr="00FB57E3">
        <w:rPr>
          <w:b/>
        </w:rPr>
        <w:t>39</w:t>
      </w:r>
      <w:r w:rsidRPr="00FB57E3">
        <w:t>(9): p. 815.</w:t>
      </w:r>
    </w:p>
    <w:p w14:paraId="22AC1566" w14:textId="77777777" w:rsidR="00FB57E3" w:rsidRPr="00FB57E3" w:rsidRDefault="00FB57E3" w:rsidP="00FB57E3">
      <w:pPr>
        <w:pStyle w:val="EndNoteBibliography"/>
        <w:spacing w:after="0"/>
        <w:ind w:left="720" w:hanging="720"/>
        <w:rPr>
          <w:i/>
        </w:rPr>
      </w:pPr>
      <w:r w:rsidRPr="00FB57E3">
        <w:t>17.</w:t>
      </w:r>
      <w:r w:rsidRPr="00FB57E3">
        <w:tab/>
        <w:t xml:space="preserve">Ra, B., </w:t>
      </w:r>
      <w:r w:rsidRPr="00FB57E3">
        <w:rPr>
          <w:i/>
        </w:rPr>
        <w:t>A randomized controlled trial of distress tolerance treatment for smoking cessation.</w:t>
      </w:r>
    </w:p>
    <w:p w14:paraId="0CE969B8" w14:textId="77777777" w:rsidR="00FB57E3" w:rsidRPr="00FB57E3" w:rsidRDefault="00FB57E3" w:rsidP="00FB57E3">
      <w:pPr>
        <w:pStyle w:val="EndNoteBibliography"/>
        <w:spacing w:after="0"/>
        <w:ind w:left="720" w:hanging="720"/>
      </w:pPr>
      <w:r w:rsidRPr="00FB57E3">
        <w:t>18.</w:t>
      </w:r>
      <w:r w:rsidRPr="00FB57E3">
        <w:tab/>
        <w:t xml:space="preserve">Leyro, T.M., </w:t>
      </w:r>
      <w:r w:rsidRPr="00FB57E3">
        <w:rPr>
          <w:i/>
        </w:rPr>
        <w:t>Distress tolerance and psychopathological symptoms and disorders: a review of the empirical literature among adults.</w:t>
      </w:r>
      <w:r w:rsidRPr="00FB57E3">
        <w:t xml:space="preserve"> Psychological bulletin., 2010. </w:t>
      </w:r>
      <w:r w:rsidRPr="00FB57E3">
        <w:rPr>
          <w:b/>
        </w:rPr>
        <w:t>136</w:t>
      </w:r>
      <w:r w:rsidRPr="00FB57E3">
        <w:t>(4): p. 576.</w:t>
      </w:r>
    </w:p>
    <w:p w14:paraId="05BB1948" w14:textId="77777777" w:rsidR="00FB57E3" w:rsidRPr="00FB57E3" w:rsidRDefault="00FB57E3" w:rsidP="00FB57E3">
      <w:pPr>
        <w:pStyle w:val="EndNoteBibliography"/>
        <w:spacing w:after="0"/>
        <w:ind w:left="720" w:hanging="720"/>
      </w:pPr>
      <w:r w:rsidRPr="00FB57E3">
        <w:t>19.</w:t>
      </w:r>
      <w:r w:rsidRPr="00FB57E3">
        <w:tab/>
        <w:t xml:space="preserve">Farris, S.G., </w:t>
      </w:r>
      <w:r w:rsidRPr="00FB57E3">
        <w:rPr>
          <w:i/>
        </w:rPr>
        <w:t>Distress intolerance during smoking cessation treatment.</w:t>
      </w:r>
      <w:r w:rsidRPr="00FB57E3">
        <w:t xml:space="preserve"> Behaviour research and therapy., 2016. </w:t>
      </w:r>
      <w:r w:rsidRPr="00FB57E3">
        <w:rPr>
          <w:b/>
        </w:rPr>
        <w:t>85</w:t>
      </w:r>
      <w:r w:rsidRPr="00FB57E3">
        <w:t>: p. 33.</w:t>
      </w:r>
    </w:p>
    <w:p w14:paraId="38659D20" w14:textId="77777777" w:rsidR="00FB57E3" w:rsidRPr="00FB57E3" w:rsidRDefault="00FB57E3" w:rsidP="00FB57E3">
      <w:pPr>
        <w:pStyle w:val="EndNoteBibliography"/>
        <w:spacing w:after="0"/>
        <w:ind w:left="720" w:hanging="720"/>
      </w:pPr>
      <w:r w:rsidRPr="00FB57E3">
        <w:lastRenderedPageBreak/>
        <w:t>20.</w:t>
      </w:r>
      <w:r w:rsidRPr="00FB57E3">
        <w:tab/>
        <w:t xml:space="preserve">Hernandez, D.C., </w:t>
      </w:r>
      <w:r w:rsidRPr="00FB57E3">
        <w:rPr>
          <w:i/>
        </w:rPr>
        <w:t>Fruit and vegetable consumption and emotional distress tolerance as potential links between food insecurity and poor physical and mental health among homeless adults.</w:t>
      </w:r>
      <w:r w:rsidRPr="00FB57E3">
        <w:t xml:space="preserve"> Preventive medicine reports., 2019. </w:t>
      </w:r>
      <w:r w:rsidRPr="00FB57E3">
        <w:rPr>
          <w:b/>
        </w:rPr>
        <w:t>14</w:t>
      </w:r>
      <w:r w:rsidRPr="00FB57E3">
        <w:t>: p. 100824.</w:t>
      </w:r>
    </w:p>
    <w:p w14:paraId="7C135B4A" w14:textId="77777777" w:rsidR="00FB57E3" w:rsidRPr="00FB57E3" w:rsidRDefault="00FB57E3" w:rsidP="00FB57E3">
      <w:pPr>
        <w:pStyle w:val="EndNoteBibliography"/>
        <w:spacing w:after="0"/>
        <w:ind w:left="720" w:hanging="720"/>
      </w:pPr>
      <w:r w:rsidRPr="00FB57E3">
        <w:t>21.</w:t>
      </w:r>
      <w:r w:rsidRPr="00FB57E3">
        <w:tab/>
        <w:t xml:space="preserve">Reitzel, L.R., et al., </w:t>
      </w:r>
      <w:r w:rsidRPr="00FB57E3">
        <w:rPr>
          <w:i/>
        </w:rPr>
        <w:t>Distress Tolerance Links Sleep Problems with Stress and Health in Homeless.</w:t>
      </w:r>
      <w:r w:rsidRPr="00FB57E3">
        <w:t xml:space="preserve"> Am J Health Behav, 2017. </w:t>
      </w:r>
      <w:r w:rsidRPr="00FB57E3">
        <w:rPr>
          <w:b/>
        </w:rPr>
        <w:t>41</w:t>
      </w:r>
      <w:r w:rsidRPr="00FB57E3">
        <w:t>(6): p. 760-774.</w:t>
      </w:r>
    </w:p>
    <w:p w14:paraId="5B6DAAE0" w14:textId="77777777" w:rsidR="00FB57E3" w:rsidRPr="00FB57E3" w:rsidRDefault="00FB57E3" w:rsidP="00FB57E3">
      <w:pPr>
        <w:pStyle w:val="EndNoteBibliography"/>
        <w:spacing w:after="0"/>
        <w:ind w:left="720" w:hanging="720"/>
        <w:rPr>
          <w:i/>
        </w:rPr>
      </w:pPr>
      <w:r w:rsidRPr="00FB57E3">
        <w:t>22.</w:t>
      </w:r>
      <w:r w:rsidRPr="00FB57E3">
        <w:tab/>
        <w:t xml:space="preserve">Leyro, T.M., et al., </w:t>
      </w:r>
      <w:r w:rsidRPr="00FB57E3">
        <w:rPr>
          <w:i/>
        </w:rPr>
        <w:t>Distress Tolerance Scale: A Confirmatory Factor Analysis Among Daily Cigarette Smokers.</w:t>
      </w:r>
    </w:p>
    <w:p w14:paraId="7824FDF9" w14:textId="77777777" w:rsidR="00FB57E3" w:rsidRPr="00FB57E3" w:rsidRDefault="00FB57E3" w:rsidP="00FB57E3">
      <w:pPr>
        <w:pStyle w:val="EndNoteBibliography"/>
        <w:spacing w:after="0"/>
        <w:ind w:left="720" w:hanging="720"/>
      </w:pPr>
      <w:r w:rsidRPr="00FB57E3">
        <w:t>23.</w:t>
      </w:r>
      <w:r w:rsidRPr="00FB57E3">
        <w:tab/>
        <w:t xml:space="preserve">Arozullah, A.M., et al., </w:t>
      </w:r>
      <w:r w:rsidRPr="00FB57E3">
        <w:rPr>
          <w:i/>
        </w:rPr>
        <w:t>Development and validation of a short-form, rapid estimate of adult literacy in medicine.</w:t>
      </w:r>
      <w:r w:rsidRPr="00FB57E3">
        <w:t xml:space="preserve"> Medical care., 2007. </w:t>
      </w:r>
      <w:r w:rsidRPr="00FB57E3">
        <w:rPr>
          <w:b/>
        </w:rPr>
        <w:t>45</w:t>
      </w:r>
      <w:r w:rsidRPr="00FB57E3">
        <w:t>(11): p. 1026-1033.</w:t>
      </w:r>
    </w:p>
    <w:p w14:paraId="6D73D93D" w14:textId="77777777" w:rsidR="00FB57E3" w:rsidRPr="00FB57E3" w:rsidRDefault="00FB57E3" w:rsidP="00FB57E3">
      <w:pPr>
        <w:pStyle w:val="EndNoteBibliography"/>
        <w:spacing w:after="0"/>
        <w:ind w:left="720" w:hanging="720"/>
      </w:pPr>
      <w:r w:rsidRPr="00FB57E3">
        <w:t>24.</w:t>
      </w:r>
      <w:r w:rsidRPr="00FB57E3">
        <w:tab/>
        <w:t xml:space="preserve">Folstein, M.F., S.E. Folstein, and P.R. McHugh, </w:t>
      </w:r>
      <w:r w:rsidRPr="00FB57E3">
        <w:rPr>
          <w:i/>
        </w:rPr>
        <w:t>"Mini-mental state". A practical method for grading the cognitive state of patients for the clinician.</w:t>
      </w:r>
      <w:r w:rsidRPr="00FB57E3">
        <w:t xml:space="preserve"> Journal of psychiatric research., 1975. </w:t>
      </w:r>
      <w:r w:rsidRPr="00FB57E3">
        <w:rPr>
          <w:b/>
        </w:rPr>
        <w:t>12</w:t>
      </w:r>
      <w:r w:rsidRPr="00FB57E3">
        <w:t>(3): p. 189-198.</w:t>
      </w:r>
    </w:p>
    <w:p w14:paraId="3C957BC8" w14:textId="77777777" w:rsidR="00FB57E3" w:rsidRPr="00FB57E3" w:rsidRDefault="00FB57E3" w:rsidP="00FB57E3">
      <w:pPr>
        <w:pStyle w:val="EndNoteBibliography"/>
        <w:spacing w:after="0"/>
        <w:ind w:left="720" w:hanging="720"/>
      </w:pPr>
      <w:r w:rsidRPr="00FB57E3">
        <w:t>25.</w:t>
      </w:r>
      <w:r w:rsidRPr="00FB57E3">
        <w:tab/>
        <w:t xml:space="preserve">Stuss, D.T., et al., </w:t>
      </w:r>
      <w:r w:rsidRPr="00FB57E3">
        <w:rPr>
          <w:i/>
        </w:rPr>
        <w:t>Do long tests yield a more accurate diagnosis of dementia than short tests? A comparison of 5 neuropsychological tests.</w:t>
      </w:r>
      <w:r w:rsidRPr="00FB57E3">
        <w:t xml:space="preserve"> Archives of neurology., 1996. </w:t>
      </w:r>
      <w:r w:rsidRPr="00FB57E3">
        <w:rPr>
          <w:b/>
        </w:rPr>
        <w:t>53</w:t>
      </w:r>
      <w:r w:rsidRPr="00FB57E3">
        <w:t>(10): p. 1033-1039.</w:t>
      </w:r>
    </w:p>
    <w:p w14:paraId="19D34BB7" w14:textId="77777777" w:rsidR="00FB57E3" w:rsidRPr="00FB57E3" w:rsidRDefault="00FB57E3" w:rsidP="00FB57E3">
      <w:pPr>
        <w:pStyle w:val="EndNoteBibliography"/>
        <w:spacing w:after="0"/>
        <w:ind w:left="720" w:hanging="720"/>
      </w:pPr>
      <w:r w:rsidRPr="00FB57E3">
        <w:t>26.</w:t>
      </w:r>
      <w:r w:rsidRPr="00FB57E3">
        <w:tab/>
        <w:t xml:space="preserve">Reingle Gonzalez, J.M., et al., </w:t>
      </w:r>
      <w:r w:rsidRPr="00FB57E3">
        <w:rPr>
          <w:i/>
        </w:rPr>
        <w:t>Using mHealth to Increase Treatment Utilization Among Recently Incarcerated Homeless Adults (Link2Care): Protocol for a Randomized Controlled Trial.</w:t>
      </w:r>
      <w:r w:rsidRPr="00FB57E3">
        <w:t xml:space="preserve"> JMIR Res Protoc, 2018. </w:t>
      </w:r>
      <w:r w:rsidRPr="00FB57E3">
        <w:rPr>
          <w:b/>
        </w:rPr>
        <w:t>7</w:t>
      </w:r>
      <w:r w:rsidRPr="00FB57E3">
        <w:t>(6): p. e151.</w:t>
      </w:r>
    </w:p>
    <w:p w14:paraId="50A332D4" w14:textId="77777777" w:rsidR="00FB57E3" w:rsidRPr="00FB57E3" w:rsidRDefault="00FB57E3" w:rsidP="00FB57E3">
      <w:pPr>
        <w:pStyle w:val="EndNoteBibliography"/>
        <w:spacing w:after="0"/>
        <w:ind w:left="720" w:hanging="720"/>
      </w:pPr>
      <w:r w:rsidRPr="00FB57E3">
        <w:t>27.</w:t>
      </w:r>
      <w:r w:rsidRPr="00FB57E3">
        <w:tab/>
        <w:t xml:space="preserve">Spitzer, R.L., K. Kroenke, and J.B. Williams, </w:t>
      </w:r>
      <w:r w:rsidRPr="00FB57E3">
        <w:rPr>
          <w:i/>
        </w:rPr>
        <w:t>Validation and utility of a self-report version of PRIME-MD: the PHQ primary care study. Primary Care Evaluation of Mental Disorders. Patient Health Questionnaire.</w:t>
      </w:r>
      <w:r w:rsidRPr="00FB57E3">
        <w:t xml:space="preserve"> JAMA : the journal of the American Medical Association., 1999. </w:t>
      </w:r>
      <w:r w:rsidRPr="00FB57E3">
        <w:rPr>
          <w:b/>
        </w:rPr>
        <w:t>282</w:t>
      </w:r>
      <w:r w:rsidRPr="00FB57E3">
        <w:t>(18): p. 1737-1744.</w:t>
      </w:r>
    </w:p>
    <w:p w14:paraId="56A78BAD" w14:textId="77777777" w:rsidR="00FB57E3" w:rsidRPr="00FB57E3" w:rsidRDefault="00FB57E3" w:rsidP="00FB57E3">
      <w:pPr>
        <w:pStyle w:val="EndNoteBibliography"/>
        <w:spacing w:after="0"/>
        <w:ind w:left="720" w:hanging="720"/>
      </w:pPr>
      <w:r w:rsidRPr="00FB57E3">
        <w:t>28.</w:t>
      </w:r>
      <w:r w:rsidRPr="00FB57E3">
        <w:tab/>
        <w:t xml:space="preserve">Fb, B., </w:t>
      </w:r>
      <w:r w:rsidRPr="00FB57E3">
        <w:rPr>
          <w:i/>
        </w:rPr>
        <w:t>Refining the architecture of aggression: A measurement model for the Buss–Perry Aggression Questionnaire.</w:t>
      </w:r>
      <w:r w:rsidRPr="00FB57E3">
        <w:t xml:space="preserve"> Journal of research in personality., 2001. </w:t>
      </w:r>
      <w:r w:rsidRPr="00FB57E3">
        <w:rPr>
          <w:b/>
        </w:rPr>
        <w:t>35</w:t>
      </w:r>
      <w:r w:rsidRPr="00FB57E3">
        <w:t>(2): p. 138.</w:t>
      </w:r>
    </w:p>
    <w:p w14:paraId="2D10BCFA" w14:textId="77777777" w:rsidR="00FB57E3" w:rsidRPr="00FB57E3" w:rsidRDefault="00FB57E3" w:rsidP="00FB57E3">
      <w:pPr>
        <w:pStyle w:val="EndNoteBibliography"/>
        <w:spacing w:after="0"/>
        <w:ind w:left="720" w:hanging="720"/>
      </w:pPr>
      <w:r w:rsidRPr="00FB57E3">
        <w:t>29.</w:t>
      </w:r>
      <w:r w:rsidRPr="00FB57E3">
        <w:tab/>
      </w:r>
      <w:r w:rsidRPr="00FB57E3">
        <w:rPr>
          <w:i/>
        </w:rPr>
        <w:t>TCU CJ Client Evaluation of Self and Treatment (CJ CEST)</w:t>
      </w:r>
      <w:r w:rsidRPr="00FB57E3">
        <w:t>. 2005: Fort Worth: Texas Christian University, Institute of Behavioral Research.</w:t>
      </w:r>
    </w:p>
    <w:p w14:paraId="47383DA7" w14:textId="77777777" w:rsidR="00FB57E3" w:rsidRPr="00FB57E3" w:rsidRDefault="00FB57E3" w:rsidP="00FB57E3">
      <w:pPr>
        <w:pStyle w:val="EndNoteBibliography"/>
        <w:spacing w:after="0"/>
        <w:ind w:left="720" w:hanging="720"/>
      </w:pPr>
      <w:r w:rsidRPr="00FB57E3">
        <w:t>30.</w:t>
      </w:r>
      <w:r w:rsidRPr="00FB57E3">
        <w:tab/>
        <w:t xml:space="preserve">Spitzer, R.L., et al., </w:t>
      </w:r>
      <w:r w:rsidRPr="00FB57E3">
        <w:rPr>
          <w:i/>
        </w:rPr>
        <w:t>A brief measure for assessing generalized anxiety disorder: the GAD-7.</w:t>
      </w:r>
      <w:r w:rsidRPr="00FB57E3">
        <w:t xml:space="preserve"> Archives of internal medicine., 2006. </w:t>
      </w:r>
      <w:r w:rsidRPr="00FB57E3">
        <w:rPr>
          <w:b/>
        </w:rPr>
        <w:t>166</w:t>
      </w:r>
      <w:r w:rsidRPr="00FB57E3">
        <w:t>(10): p. 1092-1097.</w:t>
      </w:r>
    </w:p>
    <w:p w14:paraId="4C937243" w14:textId="77777777" w:rsidR="00FB57E3" w:rsidRPr="00FB57E3" w:rsidRDefault="00FB57E3" w:rsidP="00FB57E3">
      <w:pPr>
        <w:pStyle w:val="EndNoteBibliography"/>
        <w:ind w:left="720" w:hanging="720"/>
      </w:pPr>
      <w:r w:rsidRPr="00FB57E3">
        <w:t>31.</w:t>
      </w:r>
      <w:r w:rsidRPr="00FB57E3">
        <w:tab/>
        <w:t xml:space="preserve">Jaffee, K.D., et al., </w:t>
      </w:r>
      <w:r w:rsidRPr="00FB57E3">
        <w:rPr>
          <w:i/>
        </w:rPr>
        <w:t>Race, urban community stressors, and behavioral and emotional problems of children with special health care needs.</w:t>
      </w:r>
      <w:r w:rsidRPr="00FB57E3">
        <w:t xml:space="preserve"> Psychiatr Serv, 2005. </w:t>
      </w:r>
      <w:r w:rsidRPr="00FB57E3">
        <w:rPr>
          <w:b/>
        </w:rPr>
        <w:t>56</w:t>
      </w:r>
      <w:r w:rsidRPr="00FB57E3">
        <w:t>(1): p. 63-9.</w:t>
      </w:r>
    </w:p>
    <w:p w14:paraId="39E86F62" w14:textId="6C510F84" w:rsidR="00307A0E" w:rsidRDefault="00307A0E">
      <w:r>
        <w:fldChar w:fldCharType="end"/>
      </w:r>
      <w:commentRangeEnd w:id="147"/>
      <w:r w:rsidR="002E3808">
        <w:rPr>
          <w:rStyle w:val="CommentReference"/>
        </w:rPr>
        <w:commentReference w:id="147"/>
      </w:r>
    </w:p>
    <w:sectPr w:rsidR="00307A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usinelle, Michael S (HSC)" w:date="2021-11-02T09:09:00Z" w:initials="BMS(">
    <w:p w14:paraId="794AF348" w14:textId="43971EBF" w:rsidR="003B3617" w:rsidRDefault="003B3617">
      <w:pPr>
        <w:pStyle w:val="CommentText"/>
      </w:pPr>
      <w:r>
        <w:rPr>
          <w:rStyle w:val="CommentReference"/>
        </w:rPr>
        <w:annotationRef/>
      </w:r>
      <w:r>
        <w:t>Put authors in order of the amount of work they did on the study. Put C</w:t>
      </w:r>
      <w:r w:rsidR="00D03ABD">
        <w:t>a</w:t>
      </w:r>
      <w:r>
        <w:t>nnell</w:t>
      </w:r>
      <w:r w:rsidR="00D03ABD">
        <w:t xml:space="preserve"> 4</w:t>
      </w:r>
      <w:r w:rsidR="00D03ABD" w:rsidRPr="00D03ABD">
        <w:rPr>
          <w:vertAlign w:val="superscript"/>
        </w:rPr>
        <w:t>th</w:t>
      </w:r>
      <w:r w:rsidR="00D03ABD">
        <w:t>, Gonzalez 5th</w:t>
      </w:r>
    </w:p>
  </w:comment>
  <w:comment w:id="4" w:author="Businelle, Michael S (HSC)" w:date="2021-11-02T09:09:00Z" w:initials="BMS(">
    <w:p w14:paraId="1D684ED4" w14:textId="13096A61" w:rsidR="003B3617" w:rsidRDefault="003B3617">
      <w:pPr>
        <w:pStyle w:val="CommentText"/>
      </w:pPr>
      <w:r>
        <w:rPr>
          <w:rStyle w:val="CommentReference"/>
        </w:rPr>
        <w:annotationRef/>
      </w:r>
      <w:r>
        <w:t xml:space="preserve">Make Jordan corresponding author? </w:t>
      </w:r>
    </w:p>
  </w:comment>
  <w:comment w:id="5" w:author="Neil, Jordan M (HSC)" w:date="2021-09-01T10:42:00Z" w:initials="NJM(">
    <w:p w14:paraId="2035B222" w14:textId="4D196A89" w:rsidR="00503B19" w:rsidRDefault="00503B19" w:rsidP="00307A0E">
      <w:pPr>
        <w:pStyle w:val="CommentText"/>
      </w:pPr>
      <w:r>
        <w:rPr>
          <w:rStyle w:val="CommentReference"/>
          <w:rFonts w:eastAsiaTheme="majorEastAsia"/>
        </w:rPr>
        <w:annotationRef/>
      </w:r>
      <w:r w:rsidRPr="00764330">
        <w:t xml:space="preserve"> </w:t>
      </w:r>
      <w:r>
        <w:t>J</w:t>
      </w:r>
      <w:r w:rsidRPr="00764330">
        <w:t>ournal of healthcare for the poor and underserved</w:t>
      </w:r>
      <w:r>
        <w:br/>
      </w:r>
      <w:r>
        <w:br/>
        <w:t xml:space="preserve">If so, here are author guidelines, with abstract guidelines pasted: </w:t>
      </w:r>
    </w:p>
    <w:p w14:paraId="46FF76BA" w14:textId="77777777" w:rsidR="00503B19" w:rsidRDefault="00503B19" w:rsidP="00307A0E">
      <w:pPr>
        <w:pStyle w:val="CommentText"/>
      </w:pPr>
    </w:p>
    <w:p w14:paraId="517A9623" w14:textId="77777777" w:rsidR="00503B19" w:rsidRDefault="00503B19" w:rsidP="00307A0E">
      <w:pPr>
        <w:pStyle w:val="CommentText"/>
      </w:pPr>
      <w:hyperlink r:id="rId1" w:history="1">
        <w:r w:rsidRPr="00F07D36">
          <w:rPr>
            <w:rStyle w:val="Hyperlink"/>
          </w:rPr>
          <w:t>https://www.press.jhu.edu/journals/journal-health-care-poor-and-underserved/author-guidelines</w:t>
        </w:r>
      </w:hyperlink>
    </w:p>
    <w:p w14:paraId="66DE8B03" w14:textId="77777777" w:rsidR="00503B19" w:rsidRDefault="00503B19" w:rsidP="00307A0E">
      <w:pPr>
        <w:pStyle w:val="CommentText"/>
      </w:pPr>
    </w:p>
    <w:p w14:paraId="0287EB2E" w14:textId="77777777" w:rsidR="00503B19" w:rsidRDefault="00503B19" w:rsidP="00307A0E">
      <w:pPr>
        <w:pStyle w:val="Heading4"/>
        <w:shd w:val="clear" w:color="auto" w:fill="FFFFFF"/>
        <w:spacing w:before="0" w:after="180" w:line="330" w:lineRule="atLeast"/>
        <w:ind w:right="240"/>
        <w:rPr>
          <w:rFonts w:ascii="Arial" w:hAnsi="Arial" w:cs="Arial"/>
          <w:color w:val="505050"/>
          <w:sz w:val="27"/>
          <w:szCs w:val="27"/>
        </w:rPr>
      </w:pPr>
      <w:r>
        <w:rPr>
          <w:rFonts w:ascii="Arial" w:hAnsi="Arial" w:cs="Arial"/>
          <w:b/>
          <w:bCs/>
          <w:color w:val="505050"/>
          <w:sz w:val="27"/>
          <w:szCs w:val="27"/>
        </w:rPr>
        <w:t>Abstract and Key Words</w:t>
      </w:r>
    </w:p>
    <w:p w14:paraId="3355E534" w14:textId="77777777" w:rsidR="00503B19" w:rsidRPr="004715E8" w:rsidRDefault="00503B19" w:rsidP="00307A0E">
      <w:pPr>
        <w:numPr>
          <w:ilvl w:val="0"/>
          <w:numId w:val="5"/>
        </w:numPr>
        <w:shd w:val="clear" w:color="auto" w:fill="FFFFFF"/>
        <w:spacing w:before="100" w:beforeAutospacing="1" w:after="100" w:afterAutospacing="1" w:line="390" w:lineRule="atLeast"/>
        <w:ind w:left="0"/>
        <w:rPr>
          <w:rFonts w:ascii="Times New Roman" w:hAnsi="Times New Roman"/>
          <w:color w:val="000000"/>
          <w:sz w:val="23"/>
          <w:szCs w:val="23"/>
        </w:rPr>
      </w:pPr>
      <w:r>
        <w:rPr>
          <w:color w:val="000000"/>
          <w:sz w:val="23"/>
          <w:szCs w:val="23"/>
        </w:rPr>
        <w:t>Please retain the abstract and key words in the blinded copy of the manuscript (as well as loading them into the Manuscript Central system when prompted to do so). If possible, use terms from the Medical Subject Headings from </w:t>
      </w:r>
      <w:r>
        <w:rPr>
          <w:rStyle w:val="Emphasis"/>
          <w:color w:val="000000"/>
          <w:sz w:val="23"/>
          <w:szCs w:val="23"/>
        </w:rPr>
        <w:t>Index Medicus</w:t>
      </w:r>
      <w:r>
        <w:rPr>
          <w:color w:val="000000"/>
          <w:sz w:val="23"/>
          <w:szCs w:val="23"/>
        </w:rPr>
        <w:t> for the key words. Abstracts must not exceed 150 words. Summaries (for Reports from the Field) are limited to 50 words.</w:t>
      </w:r>
    </w:p>
  </w:comment>
  <w:comment w:id="7" w:author="Businelle, Michael S (HSC)" w:date="2021-11-02T09:33:00Z" w:initials="BMS(">
    <w:p w14:paraId="247E8652" w14:textId="2DB76C98" w:rsidR="0035170E" w:rsidRDefault="0035170E">
      <w:pPr>
        <w:pStyle w:val="CommentText"/>
      </w:pPr>
      <w:r>
        <w:rPr>
          <w:rStyle w:val="CommentReference"/>
        </w:rPr>
        <w:annotationRef/>
      </w:r>
      <w:r>
        <w:t>Fix citation</w:t>
      </w:r>
    </w:p>
  </w:comment>
  <w:comment w:id="8" w:author="Neil, Jordan M (HSC)" w:date="2021-06-17T20:13:00Z" w:initials="NJM(">
    <w:p w14:paraId="6AC078A4" w14:textId="77777777" w:rsidR="00503B19" w:rsidRDefault="00503B19" w:rsidP="00307A0E">
      <w:pPr>
        <w:pStyle w:val="CommentText"/>
      </w:pPr>
      <w:r>
        <w:rPr>
          <w:rStyle w:val="CommentReference"/>
          <w:rFonts w:eastAsiaTheme="majorEastAsia"/>
        </w:rPr>
        <w:annotationRef/>
      </w:r>
      <w:r>
        <w:t xml:space="preserve">What does </w:t>
      </w:r>
      <w:proofErr w:type="gramStart"/>
      <w:r>
        <w:t>changing</w:t>
      </w:r>
      <w:proofErr w:type="gramEnd"/>
      <w:r>
        <w:t xml:space="preserve"> mean here? Improving tolerance? Or variability in?</w:t>
      </w:r>
    </w:p>
  </w:comment>
  <w:comment w:id="9" w:author="Businelle, Michael S (HSC)" w:date="2021-09-09T14:21:00Z" w:initials="BMS(">
    <w:p w14:paraId="22751BC1" w14:textId="77777777" w:rsidR="0035170E" w:rsidRDefault="00503B19" w:rsidP="00307A0E">
      <w:pPr>
        <w:pStyle w:val="CommentText"/>
      </w:pPr>
      <w:r>
        <w:rPr>
          <w:rStyle w:val="CommentReference"/>
          <w:rFonts w:eastAsiaTheme="majorEastAsia"/>
        </w:rPr>
        <w:annotationRef/>
      </w:r>
      <w:r>
        <w:t xml:space="preserve">Define more clearly. Be specific </w:t>
      </w:r>
    </w:p>
    <w:p w14:paraId="4FFF5A0B" w14:textId="77777777" w:rsidR="0035170E" w:rsidRDefault="0035170E" w:rsidP="00307A0E">
      <w:pPr>
        <w:pStyle w:val="CommentText"/>
      </w:pPr>
    </w:p>
    <w:p w14:paraId="60A820BC" w14:textId="2969D503" w:rsidR="0035170E" w:rsidRDefault="0035170E" w:rsidP="00307A0E">
      <w:pPr>
        <w:pStyle w:val="CommentText"/>
      </w:pPr>
      <w:r>
        <w:t>What do you mean by less mood severity and life impairment?</w:t>
      </w:r>
    </w:p>
  </w:comment>
  <w:comment w:id="11" w:author="Businelle, Michael S (HSC)" w:date="2021-11-02T09:53:00Z" w:initials="BMS(">
    <w:p w14:paraId="6069AF1F" w14:textId="1D36B833" w:rsidR="00FB03D5" w:rsidRDefault="00FB03D5">
      <w:pPr>
        <w:pStyle w:val="CommentText"/>
      </w:pPr>
      <w:r>
        <w:rPr>
          <w:rStyle w:val="CommentReference"/>
        </w:rPr>
        <w:annotationRef/>
      </w:r>
      <w:r>
        <w:t>I removed the previous sentence because you cite 4 studies from my lab that focus on DT in homeless.</w:t>
      </w:r>
    </w:p>
  </w:comment>
  <w:comment w:id="33" w:author="Businelle, Michael S (HSC)" w:date="2021-11-02T10:05:00Z" w:initials="BMS(">
    <w:p w14:paraId="574F0E90" w14:textId="46D62342" w:rsidR="0054692B" w:rsidRDefault="0054692B">
      <w:pPr>
        <w:pStyle w:val="CommentText"/>
      </w:pPr>
      <w:r>
        <w:rPr>
          <w:rStyle w:val="CommentReference"/>
        </w:rPr>
        <w:annotationRef/>
      </w:r>
      <w:r>
        <w:t>Rerun analyses with current n?</w:t>
      </w:r>
    </w:p>
  </w:comment>
  <w:comment w:id="41" w:author="Kezbers, Krista M (HSC)" w:date="2021-08-13T16:07:00Z" w:initials="KKM(">
    <w:p w14:paraId="75EBCD55" w14:textId="77777777" w:rsidR="00503B19" w:rsidRDefault="00503B19" w:rsidP="00307A0E">
      <w:pPr>
        <w:pStyle w:val="CommentText"/>
      </w:pPr>
      <w:r>
        <w:rPr>
          <w:rStyle w:val="CommentReference"/>
          <w:rFonts w:eastAsiaTheme="majorEastAsia"/>
        </w:rPr>
        <w:annotationRef/>
      </w:r>
      <w:r>
        <w:t xml:space="preserve">Are you including information about the subscales in this </w:t>
      </w:r>
      <w:proofErr w:type="gramStart"/>
      <w:r>
        <w:t>measures</w:t>
      </w:r>
      <w:proofErr w:type="gramEnd"/>
      <w:r>
        <w:t xml:space="preserve"> description?  They are mentioned a few times throughout the rest of the paper so it might be good to explain them more here (I know the subscale definitions are mentioned above) but the makeup of the subscales might be of value.</w:t>
      </w:r>
    </w:p>
  </w:comment>
  <w:comment w:id="42" w:author="Neil, Jordan M (HSC)" w:date="2021-08-17T19:25:00Z" w:initials="NJM(">
    <w:p w14:paraId="72311CFA" w14:textId="77777777" w:rsidR="00503B19" w:rsidRDefault="00503B19" w:rsidP="00307A0E">
      <w:pPr>
        <w:pStyle w:val="CommentText"/>
      </w:pPr>
      <w:r>
        <w:rPr>
          <w:rStyle w:val="CommentReference"/>
          <w:rFonts w:eastAsiaTheme="majorEastAsia"/>
        </w:rPr>
        <w:annotationRef/>
      </w:r>
      <w:r>
        <w:t>I agree. This is a good point. Jillian, can you create a table that lists the scale items in the column 1, the subscale name in column 2. I don’t think we did a factor analysis or generated an alpha for subscales, but if we did, can you get an eigenvalue for the factor loading or alpha for each scale?</w:t>
      </w:r>
    </w:p>
  </w:comment>
  <w:comment w:id="43" w:author="Businelle, Michael S (HSC)" w:date="2021-09-09T13:38:00Z" w:initials="BMS(">
    <w:p w14:paraId="6131A0A0" w14:textId="77777777" w:rsidR="00503B19" w:rsidRDefault="00503B19" w:rsidP="00307A0E">
      <w:pPr>
        <w:pStyle w:val="CommentText"/>
      </w:pPr>
      <w:r>
        <w:rPr>
          <w:rStyle w:val="CommentReference"/>
          <w:rFonts w:eastAsiaTheme="majorEastAsia"/>
        </w:rPr>
        <w:annotationRef/>
      </w:r>
      <w:r>
        <w:t xml:space="preserve">I see that we used a </w:t>
      </w:r>
      <w:proofErr w:type="gramStart"/>
      <w:r>
        <w:t>16 item</w:t>
      </w:r>
      <w:proofErr w:type="gramEnd"/>
      <w:r>
        <w:t xml:space="preserve"> scale, but isn’t the Simons and </w:t>
      </w:r>
      <w:proofErr w:type="spellStart"/>
      <w:r>
        <w:t>Gaher</w:t>
      </w:r>
      <w:proofErr w:type="spellEnd"/>
      <w:r>
        <w:t xml:space="preserve"> scale 15 items? Do we have an item that needs to be removed?</w:t>
      </w:r>
    </w:p>
  </w:comment>
  <w:comment w:id="44" w:author="Robison, Jillian H (HSC)" w:date="2021-11-01T15:33:00Z" w:initials="RJH(">
    <w:p w14:paraId="229B459A" w14:textId="77777777" w:rsidR="00503B19" w:rsidRDefault="00503B19">
      <w:pPr>
        <w:pStyle w:val="CommentText"/>
      </w:pPr>
      <w:r>
        <w:rPr>
          <w:rStyle w:val="CommentReference"/>
        </w:rPr>
        <w:annotationRef/>
      </w:r>
      <w:r>
        <w:t xml:space="preserve">It is a </w:t>
      </w:r>
      <w:proofErr w:type="gramStart"/>
      <w:r>
        <w:t>16 item</w:t>
      </w:r>
      <w:proofErr w:type="gramEnd"/>
      <w:r>
        <w:t xml:space="preserve"> scale.</w:t>
      </w:r>
    </w:p>
    <w:p w14:paraId="1814146E" w14:textId="6C73694B" w:rsidR="00503B19" w:rsidRDefault="00503B19">
      <w:pPr>
        <w:pStyle w:val="CommentText"/>
      </w:pPr>
    </w:p>
  </w:comment>
  <w:comment w:id="45" w:author="Businelle, Michael S (HSC)" w:date="2021-11-02T10:08:00Z" w:initials="BMS(">
    <w:p w14:paraId="1394FE35" w14:textId="784B3CDE" w:rsidR="008341AC" w:rsidRDefault="008341AC">
      <w:pPr>
        <w:pStyle w:val="CommentText"/>
      </w:pPr>
      <w:r>
        <w:rPr>
          <w:rStyle w:val="CommentReference"/>
        </w:rPr>
        <w:annotationRef/>
      </w:r>
      <w:r w:rsidRPr="008341AC">
        <w:rPr>
          <w:highlight w:val="green"/>
        </w:rPr>
        <w:t>We need to discuss with Brad to make sure the items in the subscale are accurate. It also looks like one item should be reverse scored.</w:t>
      </w:r>
    </w:p>
  </w:comment>
  <w:comment w:id="48" w:author="Neil, Jordan M (HSC)" w:date="2021-06-17T20:27:00Z" w:initials="NJM(">
    <w:p w14:paraId="47EBF311" w14:textId="77777777" w:rsidR="00503B19" w:rsidRDefault="00503B19" w:rsidP="00307A0E">
      <w:pPr>
        <w:pStyle w:val="CommentText"/>
      </w:pPr>
      <w:r>
        <w:rPr>
          <w:rStyle w:val="CommentReference"/>
          <w:rFonts w:eastAsiaTheme="majorEastAsia"/>
        </w:rPr>
        <w:annotationRef/>
      </w:r>
      <w:r>
        <w:t>Do we have M, SD, Range for these measures? Some seem to be mean-item and some seem to be composite?</w:t>
      </w:r>
    </w:p>
  </w:comment>
  <w:comment w:id="49" w:author="Businelle, Michael S (HSC)" w:date="2021-11-02T10:14:00Z" w:initials="BMS(">
    <w:p w14:paraId="2F95C8D5" w14:textId="68F5ACDD" w:rsidR="002D320A" w:rsidRDefault="002D320A">
      <w:pPr>
        <w:pStyle w:val="CommentText"/>
      </w:pPr>
      <w:r>
        <w:rPr>
          <w:rStyle w:val="CommentReference"/>
        </w:rPr>
        <w:annotationRef/>
      </w:r>
      <w:r w:rsidRPr="002D320A">
        <w:rPr>
          <w:highlight w:val="green"/>
        </w:rPr>
        <w:t>Should we just report alphas for each measure? If so, Brad, can you add this?</w:t>
      </w:r>
    </w:p>
  </w:comment>
  <w:comment w:id="58" w:author="Businelle, Michael S (HSC)" w:date="2021-11-02T10:19:00Z" w:initials="BMS(">
    <w:p w14:paraId="71038870" w14:textId="35ABAC3F" w:rsidR="00736244" w:rsidRDefault="00736244">
      <w:pPr>
        <w:pStyle w:val="CommentText"/>
      </w:pPr>
      <w:r>
        <w:rPr>
          <w:rStyle w:val="CommentReference"/>
        </w:rPr>
        <w:annotationRef/>
      </w:r>
      <w:r>
        <w:t xml:space="preserve">Severe or significant? </w:t>
      </w:r>
    </w:p>
  </w:comment>
  <w:comment w:id="59" w:author="Businelle, Michael S (HSC)" w:date="2021-11-02T10:23:00Z" w:initials="BMS(">
    <w:p w14:paraId="26FC4A7B" w14:textId="4AAC021D" w:rsidR="00355EF8" w:rsidRDefault="00355EF8">
      <w:pPr>
        <w:pStyle w:val="CommentText"/>
      </w:pPr>
      <w:r>
        <w:rPr>
          <w:rStyle w:val="CommentReference"/>
        </w:rPr>
        <w:annotationRef/>
      </w:r>
      <w:r w:rsidRPr="00355EF8">
        <w:rPr>
          <w:highlight w:val="green"/>
        </w:rPr>
        <w:t>Brad update with new numbers</w:t>
      </w:r>
      <w:r w:rsidR="003C707D">
        <w:rPr>
          <w:highlight w:val="green"/>
        </w:rPr>
        <w:t>?</w:t>
      </w:r>
    </w:p>
  </w:comment>
  <w:comment w:id="60" w:author="Businelle, Michael S (HSC)" w:date="2021-09-09T14:33:00Z" w:initials="BMS(">
    <w:p w14:paraId="5E0D11CB" w14:textId="77777777" w:rsidR="00503B19" w:rsidRDefault="00503B19" w:rsidP="00307A0E">
      <w:pPr>
        <w:pStyle w:val="CommentText"/>
      </w:pPr>
      <w:r>
        <w:rPr>
          <w:rStyle w:val="CommentReference"/>
          <w:rFonts w:eastAsiaTheme="majorEastAsia"/>
        </w:rPr>
        <w:annotationRef/>
      </w:r>
      <w:r>
        <w:t>Is 33.3 a median? If not, please use median because outliers have a huge impact on this variable.</w:t>
      </w:r>
    </w:p>
    <w:p w14:paraId="36708984" w14:textId="77777777" w:rsidR="00503B19" w:rsidRDefault="00503B19" w:rsidP="00307A0E">
      <w:pPr>
        <w:pStyle w:val="CommentText"/>
      </w:pPr>
    </w:p>
    <w:p w14:paraId="16584E98" w14:textId="77777777" w:rsidR="00503B19" w:rsidRDefault="00503B19" w:rsidP="00307A0E">
      <w:pPr>
        <w:pStyle w:val="CommentText"/>
      </w:pPr>
      <w:r>
        <w:t>Not sure what is parentheses? Need to explain. Or remove</w:t>
      </w:r>
    </w:p>
  </w:comment>
  <w:comment w:id="61" w:author="Businelle, Michael S (HSC)" w:date="2021-09-09T14:34:00Z" w:initials="BMS(">
    <w:p w14:paraId="54CBD530" w14:textId="77777777" w:rsidR="00503B19" w:rsidRDefault="00503B19" w:rsidP="00307A0E">
      <w:pPr>
        <w:pStyle w:val="CommentText"/>
      </w:pPr>
      <w:r>
        <w:rPr>
          <w:rStyle w:val="CommentReference"/>
          <w:rFonts w:eastAsiaTheme="majorEastAsia"/>
        </w:rPr>
        <w:annotationRef/>
      </w:r>
      <w:r>
        <w:t>Same about median</w:t>
      </w:r>
    </w:p>
  </w:comment>
  <w:comment w:id="62" w:author="Robison, Jillian H (HSC)" w:date="2021-11-01T16:16:00Z" w:initials="RJH(">
    <w:p w14:paraId="388D4F73" w14:textId="08AE7A39" w:rsidR="00503B19" w:rsidRDefault="00503B19">
      <w:pPr>
        <w:pStyle w:val="CommentText"/>
      </w:pPr>
      <w:r>
        <w:rPr>
          <w:rStyle w:val="CommentReference"/>
        </w:rPr>
        <w:annotationRef/>
      </w:r>
      <w:r>
        <w:t>Not sure</w:t>
      </w:r>
    </w:p>
  </w:comment>
  <w:comment w:id="63" w:author="Businelle, Michael S (HSC)" w:date="2021-11-02T10:24:00Z" w:initials="BMS(">
    <w:p w14:paraId="43D9ECD3" w14:textId="2948833B" w:rsidR="003C707D" w:rsidRDefault="003C707D">
      <w:pPr>
        <w:pStyle w:val="CommentText"/>
      </w:pPr>
      <w:r>
        <w:rPr>
          <w:rStyle w:val="CommentReference"/>
        </w:rPr>
        <w:annotationRef/>
      </w:r>
      <w:r>
        <w:t xml:space="preserve">Not sure what this is. Remove? </w:t>
      </w:r>
    </w:p>
  </w:comment>
  <w:comment w:id="74" w:author="Neil, Jordan M (HSC)" w:date="2021-08-11T10:59:00Z" w:initials="NJM(">
    <w:p w14:paraId="59CC2B3E" w14:textId="77777777" w:rsidR="00503B19" w:rsidRDefault="00503B19" w:rsidP="00307A0E">
      <w:pPr>
        <w:pStyle w:val="CommentText"/>
      </w:pPr>
      <w:r>
        <w:rPr>
          <w:rStyle w:val="CommentReference"/>
          <w:rFonts w:eastAsiaTheme="majorEastAsia"/>
        </w:rPr>
        <w:annotationRef/>
      </w:r>
      <w:r>
        <w:t>Need to check models 2-5 as output is unclear.</w:t>
      </w:r>
    </w:p>
  </w:comment>
  <w:comment w:id="99" w:author="Businelle, Michael S (HSC)" w:date="2021-11-02T11:08:00Z" w:initials="BMS(">
    <w:p w14:paraId="640BFC80" w14:textId="77D21956" w:rsidR="00671EE5" w:rsidRDefault="00671EE5">
      <w:pPr>
        <w:pStyle w:val="CommentText"/>
      </w:pPr>
      <w:r>
        <w:rPr>
          <w:rStyle w:val="CommentReference"/>
        </w:rPr>
        <w:annotationRef/>
      </w:r>
      <w:r>
        <w:t xml:space="preserve">Jillian, need to work with Jordan, </w:t>
      </w:r>
      <w:proofErr w:type="spellStart"/>
      <w:r>
        <w:t>Zvolensky</w:t>
      </w:r>
      <w:proofErr w:type="spellEnd"/>
      <w:r>
        <w:t>, Krista, and Karen to improve the discussion.</w:t>
      </w:r>
    </w:p>
  </w:comment>
  <w:comment w:id="100" w:author="Kezbers, Krista M (HSC)" w:date="2021-08-13T16:12:00Z" w:initials="KKM(">
    <w:p w14:paraId="0BF7103E" w14:textId="77777777" w:rsidR="00503B19" w:rsidRDefault="00503B19" w:rsidP="00307A0E">
      <w:pPr>
        <w:pStyle w:val="CommentText"/>
      </w:pPr>
      <w:r>
        <w:rPr>
          <w:rStyle w:val="CommentReference"/>
          <w:rFonts w:eastAsiaTheme="majorEastAsia"/>
        </w:rPr>
        <w:annotationRef/>
      </w:r>
      <w:r>
        <w:t>Paragraphs 1&amp;2 – review of results</w:t>
      </w:r>
    </w:p>
    <w:p w14:paraId="2036D81E" w14:textId="77777777" w:rsidR="00503B19" w:rsidRDefault="00503B19" w:rsidP="00307A0E">
      <w:pPr>
        <w:pStyle w:val="CommentText"/>
      </w:pPr>
      <w:r>
        <w:t>Paragraph 3 – relation to the literature</w:t>
      </w:r>
    </w:p>
    <w:p w14:paraId="730DB636" w14:textId="77777777" w:rsidR="00503B19" w:rsidRDefault="00503B19" w:rsidP="00307A0E">
      <w:pPr>
        <w:pStyle w:val="CommentText"/>
      </w:pPr>
      <w:r>
        <w:t>Paragraph 4 – true discussion paragraph – this part is off to a great start and can be used as a base to expand into the “so what” comment mentioned below</w:t>
      </w:r>
    </w:p>
    <w:p w14:paraId="7014221C" w14:textId="77777777" w:rsidR="00503B19" w:rsidRDefault="00503B19" w:rsidP="00307A0E">
      <w:pPr>
        <w:pStyle w:val="CommentText"/>
      </w:pPr>
    </w:p>
  </w:comment>
  <w:comment w:id="108" w:author="Businelle, Michael S (HSC)" w:date="2021-11-02T11:04:00Z" w:initials="BMS(">
    <w:p w14:paraId="1247C48D" w14:textId="5CF36284" w:rsidR="00AB5A08" w:rsidRDefault="00AB5A08">
      <w:pPr>
        <w:pStyle w:val="CommentText"/>
      </w:pPr>
      <w:r>
        <w:rPr>
          <w:rStyle w:val="CommentReference"/>
        </w:rPr>
        <w:annotationRef/>
      </w:r>
      <w:r>
        <w:t xml:space="preserve">Need to weave in previous work. How our results are consistent and diverge… </w:t>
      </w:r>
    </w:p>
  </w:comment>
  <w:comment w:id="112" w:author="Neil, Jordan M (HSC)" w:date="2021-09-01T11:49:00Z" w:initials="NJM(">
    <w:p w14:paraId="2D763BDB" w14:textId="77777777" w:rsidR="00503B19" w:rsidRDefault="00503B19" w:rsidP="00307A0E">
      <w:pPr>
        <w:pStyle w:val="CommentText"/>
      </w:pPr>
      <w:r>
        <w:rPr>
          <w:rStyle w:val="CommentReference"/>
          <w:rFonts w:eastAsiaTheme="majorEastAsia"/>
        </w:rPr>
        <w:annotationRef/>
      </w:r>
      <w:r>
        <w:t xml:space="preserve">Can we hypothesize why these results were this way? Population of interest? I don’t know the literature. </w:t>
      </w:r>
    </w:p>
  </w:comment>
  <w:comment w:id="113" w:author="Businelle, Michael S (HSC)" w:date="2021-11-02T11:04:00Z" w:initials="BMS(">
    <w:p w14:paraId="073C6E40" w14:textId="7F73A32C" w:rsidR="00AB5A08" w:rsidRDefault="00AB5A08">
      <w:pPr>
        <w:pStyle w:val="CommentText"/>
      </w:pPr>
      <w:r>
        <w:rPr>
          <w:rStyle w:val="CommentReference"/>
        </w:rPr>
        <w:annotationRef/>
      </w:r>
      <w:r>
        <w:t>Perhaps Mike Z. can help with this?</w:t>
      </w:r>
    </w:p>
  </w:comment>
  <w:comment w:id="119" w:author="Michael Zvolensky" w:date="2021-06-03T09:02:00Z" w:initials="MZ">
    <w:p w14:paraId="3A16BDC6" w14:textId="1C99A54D" w:rsidR="00503B19" w:rsidRDefault="00503B19" w:rsidP="00307A0E">
      <w:pPr>
        <w:pStyle w:val="Heading4"/>
        <w:rPr>
          <w:szCs w:val="24"/>
          <w:lang w:val="yo-NG"/>
        </w:rPr>
      </w:pPr>
      <w:r>
        <w:rPr>
          <w:rStyle w:val="CommentReference"/>
        </w:rPr>
        <w:annotationRef/>
      </w:r>
      <w:r w:rsidRPr="00AE604B">
        <w:rPr>
          <w:szCs w:val="24"/>
          <w:lang w:val="yo-NG"/>
        </w:rPr>
        <w:t>Zvolensky, M. J., Leyro, T., Bernstei</w:t>
      </w:r>
      <w:r>
        <w:rPr>
          <w:szCs w:val="24"/>
          <w:lang w:val="yo-NG"/>
        </w:rPr>
        <w:t>n, A., &amp; Vujanovic, A. A. (2011</w:t>
      </w:r>
      <w:r w:rsidRPr="00AE604B">
        <w:rPr>
          <w:szCs w:val="24"/>
          <w:lang w:val="yo-NG"/>
        </w:rPr>
        <w:t>). Distress tolerance: Historical perspectives, theory, and measurement</w:t>
      </w:r>
      <w:r>
        <w:rPr>
          <w:szCs w:val="24"/>
        </w:rPr>
        <w:t xml:space="preserve"> </w:t>
      </w:r>
      <w:r w:rsidRPr="00975388">
        <w:rPr>
          <w:szCs w:val="24"/>
          <w:lang w:val="yo-NG"/>
        </w:rPr>
        <w:t>(pp</w:t>
      </w:r>
      <w:r>
        <w:rPr>
          <w:szCs w:val="24"/>
          <w:lang w:val="yo-NG"/>
        </w:rPr>
        <w:t xml:space="preserve">. </w:t>
      </w:r>
      <w:r w:rsidRPr="00975388">
        <w:rPr>
          <w:szCs w:val="24"/>
          <w:lang w:val="yo-NG"/>
        </w:rPr>
        <w:t>3-</w:t>
      </w:r>
      <w:r>
        <w:rPr>
          <w:szCs w:val="24"/>
          <w:lang w:val="yo-NG"/>
        </w:rPr>
        <w:t>27</w:t>
      </w:r>
      <w:r w:rsidRPr="00975388">
        <w:rPr>
          <w:szCs w:val="24"/>
          <w:lang w:val="yo-NG"/>
        </w:rPr>
        <w:t>)</w:t>
      </w:r>
      <w:r w:rsidRPr="00AE604B">
        <w:rPr>
          <w:szCs w:val="24"/>
          <w:lang w:val="yo-NG"/>
        </w:rPr>
        <w:t xml:space="preserve">. In M. J. Zvolensky, A. </w:t>
      </w:r>
    </w:p>
    <w:p w14:paraId="75FCE63E" w14:textId="77777777" w:rsidR="00F945C1" w:rsidRPr="00F945C1" w:rsidRDefault="00F945C1" w:rsidP="00F945C1">
      <w:pPr>
        <w:rPr>
          <w:lang w:val="yo-NG"/>
        </w:rPr>
      </w:pPr>
    </w:p>
    <w:p w14:paraId="157B379D" w14:textId="77777777" w:rsidR="00503B19" w:rsidRPr="00AE604B" w:rsidRDefault="00503B19" w:rsidP="00307A0E">
      <w:pPr>
        <w:pStyle w:val="Heading4"/>
        <w:ind w:left="720"/>
        <w:rPr>
          <w:b/>
          <w:szCs w:val="24"/>
          <w:lang w:val="yo-NG"/>
        </w:rPr>
      </w:pPr>
      <w:r w:rsidRPr="00AE604B">
        <w:rPr>
          <w:szCs w:val="24"/>
          <w:lang w:val="yo-NG"/>
        </w:rPr>
        <w:t xml:space="preserve">Bernstein, &amp; A. A. Vujanovic (Eds.), </w:t>
      </w:r>
      <w:r>
        <w:rPr>
          <w:szCs w:val="24"/>
          <w:lang w:val="yo-NG"/>
        </w:rPr>
        <w:t>Distress tolerance: Theory, research, and clinical applications</w:t>
      </w:r>
      <w:r>
        <w:rPr>
          <w:color w:val="000000"/>
          <w:szCs w:val="24"/>
        </w:rPr>
        <w:t>,</w:t>
      </w:r>
      <w:r>
        <w:rPr>
          <w:szCs w:val="24"/>
          <w:lang w:val="yo-NG"/>
        </w:rPr>
        <w:t xml:space="preserve"> New York</w:t>
      </w:r>
      <w:r w:rsidRPr="00AE604B">
        <w:rPr>
          <w:szCs w:val="24"/>
          <w:lang w:val="yo-NG"/>
        </w:rPr>
        <w:t>: Guilford Press.</w:t>
      </w:r>
    </w:p>
    <w:p w14:paraId="33113DFB" w14:textId="77777777" w:rsidR="00503B19" w:rsidRDefault="00503B19" w:rsidP="00307A0E">
      <w:pPr>
        <w:pStyle w:val="CommentText"/>
      </w:pPr>
    </w:p>
  </w:comment>
  <w:comment w:id="120" w:author="Businelle, Michael S (HSC)" w:date="2021-11-02T10:33:00Z" w:initials="BMS(">
    <w:p w14:paraId="2F62817F" w14:textId="29F84C67" w:rsidR="00F945C1" w:rsidRDefault="00F945C1">
      <w:pPr>
        <w:pStyle w:val="CommentText"/>
      </w:pPr>
      <w:r>
        <w:rPr>
          <w:rStyle w:val="CommentReference"/>
        </w:rPr>
        <w:annotationRef/>
      </w:r>
      <w:r>
        <w:t>Do these citations still need to be added?</w:t>
      </w:r>
    </w:p>
  </w:comment>
  <w:comment w:id="123" w:author="Businelle, Michael S (HSC)" w:date="2021-09-09T14:51:00Z" w:initials="BMS(">
    <w:p w14:paraId="4BAB0560" w14:textId="77777777" w:rsidR="00503B19" w:rsidRDefault="00503B19" w:rsidP="00307A0E">
      <w:pPr>
        <w:pStyle w:val="CommentText"/>
      </w:pPr>
      <w:r>
        <w:rPr>
          <w:rStyle w:val="CommentReference"/>
          <w:rFonts w:eastAsiaTheme="majorEastAsia"/>
        </w:rPr>
        <w:annotationRef/>
      </w:r>
      <w:r>
        <w:t>clarify meaning.</w:t>
      </w:r>
    </w:p>
  </w:comment>
  <w:comment w:id="124" w:author="Businelle, Michael S (HSC)" w:date="2021-09-09T14:53:00Z" w:initials="BMS(">
    <w:p w14:paraId="7AFA0611" w14:textId="77777777" w:rsidR="00503B19" w:rsidRDefault="00503B19" w:rsidP="00307A0E">
      <w:pPr>
        <w:pStyle w:val="CommentText"/>
      </w:pPr>
      <w:r>
        <w:rPr>
          <w:rStyle w:val="CommentReference"/>
          <w:rFonts w:eastAsiaTheme="majorEastAsia"/>
        </w:rPr>
        <w:annotationRef/>
      </w:r>
      <w:r>
        <w:t>Insufficient at what?</w:t>
      </w:r>
    </w:p>
    <w:p w14:paraId="64C7C457" w14:textId="77777777" w:rsidR="00503B19" w:rsidRDefault="00503B19" w:rsidP="00307A0E">
      <w:pPr>
        <w:pStyle w:val="CommentText"/>
      </w:pPr>
    </w:p>
    <w:p w14:paraId="5EC43BB5" w14:textId="77777777" w:rsidR="00503B19" w:rsidRDefault="00503B19" w:rsidP="00307A0E">
      <w:pPr>
        <w:pStyle w:val="CommentText"/>
      </w:pPr>
      <w:r>
        <w:t xml:space="preserve">Are you saying that these subscales have differential predictive relations with our different outcome variables? And examination of each subscale of DT can provide unique and useful information? </w:t>
      </w:r>
    </w:p>
  </w:comment>
  <w:comment w:id="125" w:author="Businelle, Michael S (HSC)" w:date="2021-09-09T14:54:00Z" w:initials="BMS(">
    <w:p w14:paraId="2933837E" w14:textId="77777777" w:rsidR="00503B19" w:rsidRDefault="00503B19" w:rsidP="00307A0E">
      <w:pPr>
        <w:pStyle w:val="CommentText"/>
      </w:pPr>
      <w:r>
        <w:rPr>
          <w:rStyle w:val="CommentReference"/>
          <w:rFonts w:eastAsiaTheme="majorEastAsia"/>
        </w:rPr>
        <w:annotationRef/>
      </w:r>
      <w:r>
        <w:t>Explain what you mean</w:t>
      </w:r>
    </w:p>
  </w:comment>
  <w:comment w:id="126" w:author="Businelle, Michael S (HSC)" w:date="2021-09-09T14:55:00Z" w:initials="BMS(">
    <w:p w14:paraId="38485277" w14:textId="77777777" w:rsidR="00503B19" w:rsidRDefault="00503B19" w:rsidP="00307A0E">
      <w:pPr>
        <w:pStyle w:val="CommentText"/>
      </w:pPr>
      <w:r>
        <w:rPr>
          <w:rStyle w:val="CommentReference"/>
          <w:rFonts w:eastAsiaTheme="majorEastAsia"/>
        </w:rPr>
        <w:annotationRef/>
      </w:r>
      <w:r>
        <w:t>Need discussion of item 3 in purpose of study paragraph (last paragraph of intro).</w:t>
      </w:r>
    </w:p>
  </w:comment>
  <w:comment w:id="129" w:author="Neil, Jordan M (HSC)" w:date="2021-09-01T11:54:00Z" w:initials="NJM(">
    <w:p w14:paraId="499062F7" w14:textId="77777777" w:rsidR="00503B19" w:rsidRDefault="00503B19" w:rsidP="00307A0E">
      <w:pPr>
        <w:pStyle w:val="CommentText"/>
      </w:pPr>
      <w:r>
        <w:rPr>
          <w:rStyle w:val="CommentReference"/>
          <w:rFonts w:eastAsiaTheme="majorEastAsia"/>
        </w:rPr>
        <w:annotationRef/>
      </w:r>
      <w:r>
        <w:t>Michael, what do we want our takeaway to be from this study? How do you want to ref BL findings for Link2Care main trial outcomes?</w:t>
      </w:r>
    </w:p>
  </w:comment>
  <w:comment w:id="130" w:author="Businelle, Michael S (HSC)" w:date="2021-09-09T14:54:00Z" w:initials="BMS(">
    <w:p w14:paraId="43317F5D" w14:textId="77777777" w:rsidR="00503B19" w:rsidRDefault="00503B19" w:rsidP="00307A0E">
      <w:pPr>
        <w:pStyle w:val="CommentText"/>
      </w:pPr>
      <w:r>
        <w:rPr>
          <w:rStyle w:val="CommentReference"/>
          <w:rFonts w:eastAsiaTheme="majorEastAsia"/>
        </w:rPr>
        <w:annotationRef/>
      </w:r>
      <w:r>
        <w:t>I am not sure yet. Need to clean up results and discussion</w:t>
      </w:r>
    </w:p>
    <w:p w14:paraId="5CEFE042" w14:textId="77777777" w:rsidR="00503B19" w:rsidRDefault="00503B19" w:rsidP="00307A0E">
      <w:pPr>
        <w:pStyle w:val="CommentText"/>
      </w:pPr>
    </w:p>
    <w:p w14:paraId="797B3D22" w14:textId="77777777" w:rsidR="00503B19" w:rsidRDefault="00503B19" w:rsidP="00307A0E">
      <w:pPr>
        <w:pStyle w:val="CommentText"/>
      </w:pPr>
      <w:r>
        <w:t>I think the main take home will come right from what we said in the introduction. How do the study findings inform this paragraph?</w:t>
      </w:r>
    </w:p>
    <w:p w14:paraId="07E5368B" w14:textId="77777777" w:rsidR="00503B19" w:rsidRDefault="00503B19" w:rsidP="00307A0E">
      <w:pPr>
        <w:pStyle w:val="CommentText"/>
      </w:pPr>
    </w:p>
    <w:p w14:paraId="7F6A2944" w14:textId="77777777" w:rsidR="00503B19" w:rsidRDefault="00503B19" w:rsidP="00307A0E">
      <w:pPr>
        <w:pStyle w:val="CommentText"/>
      </w:pPr>
      <w:r w:rsidRPr="00D31C64">
        <w:rPr>
          <w:rFonts w:ascii="Times New Roman" w:hAnsi="Times New Roman"/>
          <w:sz w:val="24"/>
          <w:szCs w:val="24"/>
        </w:rPr>
        <w:t>Recent work in psychopathology research posits that the underlying cause of many forms of emotional symptoms and disorders, as well as their comorbidity with behavioral health problems, may be underpinned by a smaller set of transdiagnostic vulnerability processes.</w:t>
      </w:r>
      <w:r w:rsidRPr="00D31C64">
        <w:rPr>
          <w:rFonts w:ascii="Times New Roman" w:hAnsi="Times New Roman"/>
          <w:sz w:val="24"/>
          <w:szCs w:val="24"/>
          <w:vertAlign w:val="superscript"/>
        </w:rPr>
        <w:t>5</w:t>
      </w:r>
      <w:r w:rsidRPr="00D31C64">
        <w:rPr>
          <w:rFonts w:ascii="Times New Roman" w:hAnsi="Times New Roman"/>
          <w:sz w:val="24"/>
          <w:szCs w:val="24"/>
          <w:lang w:eastAsia="yo-NG"/>
        </w:rPr>
        <w:t xml:space="preserve"> Distress Tolerance (DT) is </w:t>
      </w:r>
      <w:r w:rsidRPr="00D31C64">
        <w:rPr>
          <w:rFonts w:ascii="Times New Roman" w:hAnsi="Times New Roman"/>
          <w:sz w:val="24"/>
          <w:szCs w:val="24"/>
        </w:rPr>
        <w:t>a transdiagnostic factor that may be particularly relevant to adverse emotional and physical health problems among persons experiencing homelessness.</w:t>
      </w:r>
      <w:r w:rsidRPr="00D31C64">
        <w:rPr>
          <w:rFonts w:ascii="Times New Roman" w:hAnsi="Times New Roman"/>
          <w:sz w:val="24"/>
          <w:szCs w:val="24"/>
          <w:vertAlign w:val="superscript"/>
        </w:rPr>
        <w:t>6</w:t>
      </w:r>
      <w:r w:rsidRPr="00D31C64">
        <w:rPr>
          <w:rFonts w:ascii="Times New Roman" w:hAnsi="Times New Roman"/>
          <w:sz w:val="24"/>
          <w:szCs w:val="24"/>
        </w:rPr>
        <w:t xml:space="preserve"> DT is defined as one’s perceived or behavioral capacity to withstand distress related to affective, cognitive, and/or physical states.</w:t>
      </w:r>
      <w:r w:rsidRPr="00D31C64">
        <w:rPr>
          <w:rFonts w:ascii="Times New Roman" w:hAnsi="Times New Roman"/>
          <w:sz w:val="24"/>
          <w:szCs w:val="24"/>
          <w:vertAlign w:val="superscript"/>
        </w:rPr>
        <w:t>6,7</w:t>
      </w:r>
      <w:r w:rsidRPr="00D31C64">
        <w:rPr>
          <w:rFonts w:ascii="Times New Roman" w:hAnsi="Times New Roman"/>
          <w:sz w:val="24"/>
          <w:szCs w:val="24"/>
        </w:rPr>
        <w:t xml:space="preserve"> </w:t>
      </w:r>
      <w:r w:rsidRPr="00D31C64">
        <w:rPr>
          <w:rFonts w:ascii="Times New Roman" w:hAnsi="Times New Roman"/>
          <w:color w:val="000000"/>
          <w:sz w:val="24"/>
          <w:szCs w:val="24"/>
        </w:rPr>
        <w:t>Lower DT has been found to be associated with increased mental health problems, addictive behaviors, and physical health problems.</w:t>
      </w:r>
      <w:r w:rsidRPr="00D31C64">
        <w:rPr>
          <w:rFonts w:ascii="Times New Roman" w:hAnsi="Times New Roman"/>
          <w:color w:val="000000"/>
          <w:sz w:val="24"/>
          <w:szCs w:val="24"/>
          <w:vertAlign w:val="superscript"/>
        </w:rPr>
        <w:t>8,9,10</w:t>
      </w:r>
    </w:p>
  </w:comment>
  <w:comment w:id="131" w:author="Businelle, Michael S (HSC)" w:date="2021-09-09T15:04:00Z" w:initials="BMS(">
    <w:p w14:paraId="33261D11" w14:textId="77777777" w:rsidR="00D27CBD" w:rsidRDefault="00D27CBD" w:rsidP="00307A0E">
      <w:pPr>
        <w:pStyle w:val="CommentText"/>
      </w:pPr>
      <w:r>
        <w:rPr>
          <w:rStyle w:val="CommentReference"/>
          <w:rFonts w:eastAsiaTheme="majorEastAsia"/>
        </w:rPr>
        <w:annotationRef/>
      </w:r>
      <w:r>
        <w:t>SD should be 1 number.</w:t>
      </w:r>
    </w:p>
    <w:p w14:paraId="25AC9A52" w14:textId="77777777" w:rsidR="00D27CBD" w:rsidRDefault="00D27CBD" w:rsidP="00307A0E">
      <w:pPr>
        <w:pStyle w:val="CommentText"/>
      </w:pPr>
    </w:p>
    <w:p w14:paraId="26BE0D71" w14:textId="71A8737B" w:rsidR="00D27CBD" w:rsidRDefault="00D27CBD" w:rsidP="00307A0E">
      <w:pPr>
        <w:pStyle w:val="CommentText"/>
      </w:pPr>
      <w:r>
        <w:t xml:space="preserve">Brad please </w:t>
      </w:r>
      <w:proofErr w:type="gramStart"/>
      <w:r>
        <w:t>fix</w:t>
      </w:r>
      <w:proofErr w:type="gramEnd"/>
    </w:p>
  </w:comment>
  <w:comment w:id="132" w:author="Businelle, Michael S (HSC)" w:date="2021-09-09T15:06:00Z" w:initials="BMS(">
    <w:p w14:paraId="66D5E68B" w14:textId="77777777" w:rsidR="00D27CBD" w:rsidRDefault="00D27CBD" w:rsidP="00307A0E">
      <w:pPr>
        <w:pStyle w:val="CommentText"/>
      </w:pPr>
      <w:r>
        <w:rPr>
          <w:rStyle w:val="CommentReference"/>
          <w:rFonts w:eastAsiaTheme="majorEastAsia"/>
        </w:rPr>
        <w:annotationRef/>
      </w:r>
      <w:r>
        <w:t>Add ethnicity? Hispanic/Latino?</w:t>
      </w:r>
    </w:p>
  </w:comment>
  <w:comment w:id="133" w:author="Businelle, Michael S (HSC)" w:date="2021-11-02T10:52:00Z" w:initials="BMS(">
    <w:p w14:paraId="62A0A87E" w14:textId="5E1A9B06" w:rsidR="00F87E2A" w:rsidRDefault="00F87E2A">
      <w:pPr>
        <w:pStyle w:val="CommentText"/>
      </w:pPr>
      <w:r>
        <w:rPr>
          <w:rStyle w:val="CommentReference"/>
        </w:rPr>
        <w:annotationRef/>
      </w:r>
      <w:r>
        <w:t>Need to add</w:t>
      </w:r>
    </w:p>
  </w:comment>
  <w:comment w:id="134" w:author="Businelle, Michael S (HSC)" w:date="2021-11-02T10:47:00Z" w:initials="BMS(">
    <w:p w14:paraId="59C9174D" w14:textId="39C1C67F" w:rsidR="00D27CBD" w:rsidRDefault="00D27CBD">
      <w:pPr>
        <w:pStyle w:val="CommentText"/>
      </w:pPr>
      <w:r>
        <w:rPr>
          <w:rStyle w:val="CommentReference"/>
        </w:rPr>
        <w:annotationRef/>
      </w:r>
      <w:r>
        <w:t>Brad, verify that this is accurate – seems low.</w:t>
      </w:r>
    </w:p>
  </w:comment>
  <w:comment w:id="135" w:author="Businelle, Michael S (HSC)" w:date="2021-09-09T15:04:00Z" w:initials="BMS(">
    <w:p w14:paraId="641665B7" w14:textId="42CCCB53" w:rsidR="00D27CBD" w:rsidRDefault="00D27CBD" w:rsidP="00307A0E">
      <w:pPr>
        <w:pStyle w:val="CommentText"/>
      </w:pPr>
      <w:r>
        <w:rPr>
          <w:rStyle w:val="CommentReference"/>
          <w:rFonts w:eastAsiaTheme="majorEastAsia"/>
        </w:rPr>
        <w:annotationRef/>
      </w:r>
      <w:r>
        <w:t>Brad, please add subscale scores</w:t>
      </w:r>
    </w:p>
  </w:comment>
  <w:comment w:id="138" w:author="Businelle, Michael S (HSC)" w:date="2021-09-09T15:07:00Z" w:initials="BMS(">
    <w:p w14:paraId="373AC319" w14:textId="77777777" w:rsidR="00503B19" w:rsidRDefault="00503B19" w:rsidP="00307A0E">
      <w:pPr>
        <w:pStyle w:val="CommentText"/>
      </w:pPr>
      <w:r>
        <w:rPr>
          <w:rStyle w:val="CommentReference"/>
          <w:rFonts w:eastAsiaTheme="majorEastAsia"/>
        </w:rPr>
        <w:annotationRef/>
      </w:r>
      <w:r>
        <w:t>Label by model for all tables below</w:t>
      </w:r>
    </w:p>
    <w:p w14:paraId="645B6042" w14:textId="77777777" w:rsidR="00503B19" w:rsidRDefault="00503B19" w:rsidP="00307A0E">
      <w:pPr>
        <w:pStyle w:val="CommentText"/>
      </w:pPr>
    </w:p>
    <w:p w14:paraId="2088BD70" w14:textId="77777777" w:rsidR="00503B19" w:rsidRDefault="00503B19" w:rsidP="00307A0E">
      <w:pPr>
        <w:pStyle w:val="CommentText"/>
      </w:pPr>
      <w:r>
        <w:t>Is there a way to put this into one table with shaded rows indicating each model?</w:t>
      </w:r>
    </w:p>
  </w:comment>
  <w:comment w:id="147" w:author="Businelle, Michael S (HSC)" w:date="2021-11-02T11:09:00Z" w:initials="BMS(">
    <w:p w14:paraId="52671E31" w14:textId="277D2FA0" w:rsidR="002E3808" w:rsidRDefault="002E3808">
      <w:pPr>
        <w:pStyle w:val="CommentText"/>
      </w:pPr>
      <w:r>
        <w:rPr>
          <w:rStyle w:val="CommentReference"/>
        </w:rPr>
        <w:annotationRef/>
      </w:r>
      <w:r>
        <w:t xml:space="preserve">Fix spacing in some of the references. </w:t>
      </w:r>
      <w:bookmarkStart w:id="148" w:name="_GoBack"/>
      <w:bookmarkEnd w:id="14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4AF348" w15:done="0"/>
  <w15:commentEx w15:paraId="1D684ED4" w15:done="0"/>
  <w15:commentEx w15:paraId="3355E534" w15:done="0"/>
  <w15:commentEx w15:paraId="247E8652" w15:done="0"/>
  <w15:commentEx w15:paraId="6AC078A4" w15:done="1"/>
  <w15:commentEx w15:paraId="60A820BC" w15:done="0"/>
  <w15:commentEx w15:paraId="6069AF1F" w15:done="0"/>
  <w15:commentEx w15:paraId="574F0E90" w15:done="0"/>
  <w15:commentEx w15:paraId="75EBCD55" w15:done="0"/>
  <w15:commentEx w15:paraId="72311CFA" w15:paraIdParent="75EBCD55" w15:done="0"/>
  <w15:commentEx w15:paraId="6131A0A0" w15:done="0"/>
  <w15:commentEx w15:paraId="1814146E" w15:paraIdParent="6131A0A0" w15:done="0"/>
  <w15:commentEx w15:paraId="1394FE35" w15:paraIdParent="6131A0A0" w15:done="0"/>
  <w15:commentEx w15:paraId="47EBF311" w15:done="0"/>
  <w15:commentEx w15:paraId="2F95C8D5" w15:paraIdParent="47EBF311" w15:done="0"/>
  <w15:commentEx w15:paraId="71038870" w15:done="0"/>
  <w15:commentEx w15:paraId="26FC4A7B" w15:done="0"/>
  <w15:commentEx w15:paraId="16584E98" w15:done="0"/>
  <w15:commentEx w15:paraId="54CBD530" w15:done="0"/>
  <w15:commentEx w15:paraId="388D4F73" w15:paraIdParent="54CBD530" w15:done="0"/>
  <w15:commentEx w15:paraId="43D9ECD3" w15:done="0"/>
  <w15:commentEx w15:paraId="59CC2B3E" w15:done="0"/>
  <w15:commentEx w15:paraId="640BFC80" w15:done="0"/>
  <w15:commentEx w15:paraId="7014221C" w15:done="0"/>
  <w15:commentEx w15:paraId="1247C48D" w15:done="0"/>
  <w15:commentEx w15:paraId="2D763BDB" w15:done="0"/>
  <w15:commentEx w15:paraId="073C6E40" w15:paraIdParent="2D763BDB" w15:done="0"/>
  <w15:commentEx w15:paraId="33113DFB" w15:done="0"/>
  <w15:commentEx w15:paraId="2F62817F" w15:paraIdParent="33113DFB" w15:done="0"/>
  <w15:commentEx w15:paraId="4BAB0560" w15:done="0"/>
  <w15:commentEx w15:paraId="5EC43BB5" w15:done="0"/>
  <w15:commentEx w15:paraId="2933837E" w15:done="0"/>
  <w15:commentEx w15:paraId="38485277" w15:done="0"/>
  <w15:commentEx w15:paraId="499062F7" w15:done="0"/>
  <w15:commentEx w15:paraId="7F6A2944" w15:paraIdParent="499062F7" w15:done="0"/>
  <w15:commentEx w15:paraId="26BE0D71" w15:done="0"/>
  <w15:commentEx w15:paraId="66D5E68B" w15:done="0"/>
  <w15:commentEx w15:paraId="62A0A87E" w15:done="0"/>
  <w15:commentEx w15:paraId="59C9174D" w15:done="0"/>
  <w15:commentEx w15:paraId="641665B7" w15:done="0"/>
  <w15:commentEx w15:paraId="2088BD70" w15:done="0"/>
  <w15:commentEx w15:paraId="52671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4AF348" w16cid:durableId="252B7EE7"/>
  <w16cid:commentId w16cid:paraId="1D684ED4" w16cid:durableId="252B7ED9"/>
  <w16cid:commentId w16cid:paraId="3355E534" w16cid:durableId="24D9D7A9"/>
  <w16cid:commentId w16cid:paraId="247E8652" w16cid:durableId="252B847E"/>
  <w16cid:commentId w16cid:paraId="6AC078A4" w16cid:durableId="24762B66"/>
  <w16cid:commentId w16cid:paraId="60A820BC" w16cid:durableId="24E49703"/>
  <w16cid:commentId w16cid:paraId="6069AF1F" w16cid:durableId="252B892C"/>
  <w16cid:commentId w16cid:paraId="574F0E90" w16cid:durableId="252B8BE3"/>
  <w16cid:commentId w16cid:paraId="75EBCD55" w16cid:durableId="24C686C4"/>
  <w16cid:commentId w16cid:paraId="72311CFA" w16cid:durableId="24C68B8E"/>
  <w16cid:commentId w16cid:paraId="6131A0A0" w16cid:durableId="24E48CBC"/>
  <w16cid:commentId w16cid:paraId="1814146E" w16cid:durableId="252A8765"/>
  <w16cid:commentId w16cid:paraId="1394FE35" w16cid:durableId="252B8CB6"/>
  <w16cid:commentId w16cid:paraId="47EBF311" w16cid:durableId="24762EBE"/>
  <w16cid:commentId w16cid:paraId="2F95C8D5" w16cid:durableId="252B8E1B"/>
  <w16cid:commentId w16cid:paraId="71038870" w16cid:durableId="252B8F31"/>
  <w16cid:commentId w16cid:paraId="26FC4A7B" w16cid:durableId="252B9015"/>
  <w16cid:commentId w16cid:paraId="16584E98" w16cid:durableId="24E499C2"/>
  <w16cid:commentId w16cid:paraId="54CBD530" w16cid:durableId="24E499F0"/>
  <w16cid:commentId w16cid:paraId="388D4F73" w16cid:durableId="252A916A"/>
  <w16cid:commentId w16cid:paraId="43D9ECD3" w16cid:durableId="252B9073"/>
  <w16cid:commentId w16cid:paraId="59CC2B3E" w16cid:durableId="24BE2C18"/>
  <w16cid:commentId w16cid:paraId="640BFC80" w16cid:durableId="252B9AA1"/>
  <w16cid:commentId w16cid:paraId="7014221C" w16cid:durableId="24C686CD"/>
  <w16cid:commentId w16cid:paraId="1247C48D" w16cid:durableId="252B99B6"/>
  <w16cid:commentId w16cid:paraId="2D763BDB" w16cid:durableId="24D9E733"/>
  <w16cid:commentId w16cid:paraId="073C6E40" w16cid:durableId="252B99A1"/>
  <w16cid:commentId w16cid:paraId="33113DFB" w16cid:durableId="24D9EAB1"/>
  <w16cid:commentId w16cid:paraId="2F62817F" w16cid:durableId="252B9270"/>
  <w16cid:commentId w16cid:paraId="4BAB0560" w16cid:durableId="24E49E0A"/>
  <w16cid:commentId w16cid:paraId="5EC43BB5" w16cid:durableId="24E49E4C"/>
  <w16cid:commentId w16cid:paraId="2933837E" w16cid:durableId="24E49E92"/>
  <w16cid:commentId w16cid:paraId="38485277" w16cid:durableId="24E49EFD"/>
  <w16cid:commentId w16cid:paraId="499062F7" w16cid:durableId="24D9E88D"/>
  <w16cid:commentId w16cid:paraId="7F6A2944" w16cid:durableId="24E49EA0"/>
  <w16cid:commentId w16cid:paraId="26BE0D71" w16cid:durableId="24E4A0FD"/>
  <w16cid:commentId w16cid:paraId="66D5E68B" w16cid:durableId="24E4A161"/>
  <w16cid:commentId w16cid:paraId="62A0A87E" w16cid:durableId="252B96DB"/>
  <w16cid:commentId w16cid:paraId="59C9174D" w16cid:durableId="252B95BC"/>
  <w16cid:commentId w16cid:paraId="641665B7" w16cid:durableId="24E4A116"/>
  <w16cid:commentId w16cid:paraId="2088BD70" w16cid:durableId="24E4A19F"/>
  <w16cid:commentId w16cid:paraId="52671E31" w16cid:durableId="252B9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76FE0" w14:textId="77777777" w:rsidR="00496753" w:rsidRDefault="00496753">
      <w:pPr>
        <w:spacing w:after="0" w:line="240" w:lineRule="auto"/>
      </w:pPr>
      <w:r>
        <w:separator/>
      </w:r>
    </w:p>
  </w:endnote>
  <w:endnote w:type="continuationSeparator" w:id="0">
    <w:p w14:paraId="0640764F" w14:textId="77777777" w:rsidR="00496753" w:rsidRDefault="0049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5F7D0" w14:textId="77777777" w:rsidR="00496753" w:rsidRDefault="00496753">
      <w:pPr>
        <w:spacing w:after="0" w:line="240" w:lineRule="auto"/>
      </w:pPr>
      <w:r>
        <w:separator/>
      </w:r>
    </w:p>
  </w:footnote>
  <w:footnote w:type="continuationSeparator" w:id="0">
    <w:p w14:paraId="08A8435D" w14:textId="77777777" w:rsidR="00496753" w:rsidRDefault="00496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3186"/>
    <w:multiLevelType w:val="multilevel"/>
    <w:tmpl w:val="269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E468F"/>
    <w:multiLevelType w:val="hybridMultilevel"/>
    <w:tmpl w:val="51046F3A"/>
    <w:lvl w:ilvl="0" w:tplc="C99AC512">
      <w:start w:val="1"/>
      <w:numFmt w:val="decimal"/>
      <w:lvlText w:val="%1."/>
      <w:lvlJc w:val="left"/>
      <w:pPr>
        <w:ind w:left="1440" w:hanging="360"/>
      </w:pPr>
      <w:rPr>
        <w:rFonts w:cs="Times New Roman"/>
      </w:rPr>
    </w:lvl>
    <w:lvl w:ilvl="1" w:tplc="C032D72E" w:tentative="1">
      <w:start w:val="1"/>
      <w:numFmt w:val="lowerLetter"/>
      <w:lvlText w:val="%2."/>
      <w:lvlJc w:val="left"/>
      <w:pPr>
        <w:ind w:left="2160" w:hanging="360"/>
      </w:pPr>
      <w:rPr>
        <w:rFonts w:cs="Times New Roman"/>
      </w:rPr>
    </w:lvl>
    <w:lvl w:ilvl="2" w:tplc="7CB22D68" w:tentative="1">
      <w:start w:val="1"/>
      <w:numFmt w:val="lowerRoman"/>
      <w:lvlText w:val="%3."/>
      <w:lvlJc w:val="right"/>
      <w:pPr>
        <w:ind w:left="2880" w:hanging="180"/>
      </w:pPr>
      <w:rPr>
        <w:rFonts w:cs="Times New Roman"/>
      </w:rPr>
    </w:lvl>
    <w:lvl w:ilvl="3" w:tplc="717AE086" w:tentative="1">
      <w:start w:val="1"/>
      <w:numFmt w:val="decimal"/>
      <w:lvlText w:val="%4."/>
      <w:lvlJc w:val="left"/>
      <w:pPr>
        <w:ind w:left="3600" w:hanging="360"/>
      </w:pPr>
      <w:rPr>
        <w:rFonts w:cs="Times New Roman"/>
      </w:rPr>
    </w:lvl>
    <w:lvl w:ilvl="4" w:tplc="F0FEFDE0" w:tentative="1">
      <w:start w:val="1"/>
      <w:numFmt w:val="lowerLetter"/>
      <w:lvlText w:val="%5."/>
      <w:lvlJc w:val="left"/>
      <w:pPr>
        <w:ind w:left="4320" w:hanging="360"/>
      </w:pPr>
      <w:rPr>
        <w:rFonts w:cs="Times New Roman"/>
      </w:rPr>
    </w:lvl>
    <w:lvl w:ilvl="5" w:tplc="309E7F0E" w:tentative="1">
      <w:start w:val="1"/>
      <w:numFmt w:val="lowerRoman"/>
      <w:lvlText w:val="%6."/>
      <w:lvlJc w:val="right"/>
      <w:pPr>
        <w:ind w:left="5040" w:hanging="180"/>
      </w:pPr>
      <w:rPr>
        <w:rFonts w:cs="Times New Roman"/>
      </w:rPr>
    </w:lvl>
    <w:lvl w:ilvl="6" w:tplc="B404903A" w:tentative="1">
      <w:start w:val="1"/>
      <w:numFmt w:val="decimal"/>
      <w:lvlText w:val="%7."/>
      <w:lvlJc w:val="left"/>
      <w:pPr>
        <w:ind w:left="5760" w:hanging="360"/>
      </w:pPr>
      <w:rPr>
        <w:rFonts w:cs="Times New Roman"/>
      </w:rPr>
    </w:lvl>
    <w:lvl w:ilvl="7" w:tplc="A3D8FE54" w:tentative="1">
      <w:start w:val="1"/>
      <w:numFmt w:val="lowerLetter"/>
      <w:lvlText w:val="%8."/>
      <w:lvlJc w:val="left"/>
      <w:pPr>
        <w:ind w:left="6480" w:hanging="360"/>
      </w:pPr>
      <w:rPr>
        <w:rFonts w:cs="Times New Roman"/>
      </w:rPr>
    </w:lvl>
    <w:lvl w:ilvl="8" w:tplc="98F43C10" w:tentative="1">
      <w:start w:val="1"/>
      <w:numFmt w:val="lowerRoman"/>
      <w:lvlText w:val="%9."/>
      <w:lvlJc w:val="right"/>
      <w:pPr>
        <w:ind w:left="7200" w:hanging="180"/>
      </w:pPr>
      <w:rPr>
        <w:rFonts w:cs="Times New Roman"/>
      </w:rPr>
    </w:lvl>
  </w:abstractNum>
  <w:abstractNum w:abstractNumId="2" w15:restartNumberingAfterBreak="0">
    <w:nsid w:val="3932038E"/>
    <w:multiLevelType w:val="hybridMultilevel"/>
    <w:tmpl w:val="D7FA1560"/>
    <w:lvl w:ilvl="0" w:tplc="8C2E4B58">
      <w:start w:val="1"/>
      <w:numFmt w:val="decimal"/>
      <w:lvlText w:val="%1."/>
      <w:lvlJc w:val="left"/>
      <w:pPr>
        <w:tabs>
          <w:tab w:val="num" w:pos="360"/>
        </w:tabs>
        <w:ind w:left="360" w:hanging="360"/>
      </w:pPr>
      <w:rPr>
        <w:rFonts w:ascii="Times New Roman" w:hAnsi="Times New Roman" w:cs="Times New Roman" w:hint="default"/>
        <w:b w:val="0"/>
        <w:sz w:val="22"/>
        <w:szCs w:val="22"/>
      </w:rPr>
    </w:lvl>
    <w:lvl w:ilvl="1" w:tplc="CB92477A" w:tentative="1">
      <w:start w:val="1"/>
      <w:numFmt w:val="lowerLetter"/>
      <w:lvlText w:val="%2."/>
      <w:lvlJc w:val="left"/>
      <w:pPr>
        <w:tabs>
          <w:tab w:val="num" w:pos="1080"/>
        </w:tabs>
        <w:ind w:left="1080" w:hanging="360"/>
      </w:pPr>
      <w:rPr>
        <w:rFonts w:cs="Times New Roman"/>
      </w:rPr>
    </w:lvl>
    <w:lvl w:ilvl="2" w:tplc="94DC2406" w:tentative="1">
      <w:start w:val="1"/>
      <w:numFmt w:val="lowerRoman"/>
      <w:lvlText w:val="%3."/>
      <w:lvlJc w:val="right"/>
      <w:pPr>
        <w:tabs>
          <w:tab w:val="num" w:pos="1800"/>
        </w:tabs>
        <w:ind w:left="1800" w:hanging="180"/>
      </w:pPr>
      <w:rPr>
        <w:rFonts w:cs="Times New Roman"/>
      </w:rPr>
    </w:lvl>
    <w:lvl w:ilvl="3" w:tplc="6252493C" w:tentative="1">
      <w:start w:val="1"/>
      <w:numFmt w:val="decimal"/>
      <w:lvlText w:val="%4."/>
      <w:lvlJc w:val="left"/>
      <w:pPr>
        <w:tabs>
          <w:tab w:val="num" w:pos="2520"/>
        </w:tabs>
        <w:ind w:left="2520" w:hanging="360"/>
      </w:pPr>
      <w:rPr>
        <w:rFonts w:cs="Times New Roman"/>
      </w:rPr>
    </w:lvl>
    <w:lvl w:ilvl="4" w:tplc="EC82C718" w:tentative="1">
      <w:start w:val="1"/>
      <w:numFmt w:val="lowerLetter"/>
      <w:lvlText w:val="%5."/>
      <w:lvlJc w:val="left"/>
      <w:pPr>
        <w:tabs>
          <w:tab w:val="num" w:pos="3240"/>
        </w:tabs>
        <w:ind w:left="3240" w:hanging="360"/>
      </w:pPr>
      <w:rPr>
        <w:rFonts w:cs="Times New Roman"/>
      </w:rPr>
    </w:lvl>
    <w:lvl w:ilvl="5" w:tplc="90384B60" w:tentative="1">
      <w:start w:val="1"/>
      <w:numFmt w:val="lowerRoman"/>
      <w:lvlText w:val="%6."/>
      <w:lvlJc w:val="right"/>
      <w:pPr>
        <w:tabs>
          <w:tab w:val="num" w:pos="3960"/>
        </w:tabs>
        <w:ind w:left="3960" w:hanging="180"/>
      </w:pPr>
      <w:rPr>
        <w:rFonts w:cs="Times New Roman"/>
      </w:rPr>
    </w:lvl>
    <w:lvl w:ilvl="6" w:tplc="FC48FF1C" w:tentative="1">
      <w:start w:val="1"/>
      <w:numFmt w:val="decimal"/>
      <w:lvlText w:val="%7."/>
      <w:lvlJc w:val="left"/>
      <w:pPr>
        <w:tabs>
          <w:tab w:val="num" w:pos="4680"/>
        </w:tabs>
        <w:ind w:left="4680" w:hanging="360"/>
      </w:pPr>
      <w:rPr>
        <w:rFonts w:cs="Times New Roman"/>
      </w:rPr>
    </w:lvl>
    <w:lvl w:ilvl="7" w:tplc="8466B8A6" w:tentative="1">
      <w:start w:val="1"/>
      <w:numFmt w:val="lowerLetter"/>
      <w:lvlText w:val="%8."/>
      <w:lvlJc w:val="left"/>
      <w:pPr>
        <w:tabs>
          <w:tab w:val="num" w:pos="5400"/>
        </w:tabs>
        <w:ind w:left="5400" w:hanging="360"/>
      </w:pPr>
      <w:rPr>
        <w:rFonts w:cs="Times New Roman"/>
      </w:rPr>
    </w:lvl>
    <w:lvl w:ilvl="8" w:tplc="4BE068D0" w:tentative="1">
      <w:start w:val="1"/>
      <w:numFmt w:val="lowerRoman"/>
      <w:lvlText w:val="%9."/>
      <w:lvlJc w:val="right"/>
      <w:pPr>
        <w:tabs>
          <w:tab w:val="num" w:pos="6120"/>
        </w:tabs>
        <w:ind w:left="6120" w:hanging="180"/>
      </w:pPr>
      <w:rPr>
        <w:rFonts w:cs="Times New Roman"/>
      </w:rPr>
    </w:lvl>
  </w:abstractNum>
  <w:abstractNum w:abstractNumId="3" w15:restartNumberingAfterBreak="0">
    <w:nsid w:val="56E02637"/>
    <w:multiLevelType w:val="hybridMultilevel"/>
    <w:tmpl w:val="7C72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353DD"/>
    <w:multiLevelType w:val="hybridMultilevel"/>
    <w:tmpl w:val="513CD7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sinelle, Michael S (HSC)">
    <w15:presenceInfo w15:providerId="AD" w15:userId="S-1-5-21-598231604-1040596609-1897138802-207713"/>
  </w15:person>
  <w15:person w15:author="Neil, Jordan M (HSC)">
    <w15:presenceInfo w15:providerId="AD" w15:userId="S::jordan-neil@ouhsc.edu::5cada964-87a3-4631-95c2-f56b0ec78d46"/>
  </w15:person>
  <w15:person w15:author="Kezbers, Krista M (HSC)">
    <w15:presenceInfo w15:providerId="AD" w15:userId="S-1-5-21-598231604-1040596609-1897138802-227275"/>
  </w15:person>
  <w15:person w15:author="Robison, Jillian H (HSC)">
    <w15:presenceInfo w15:providerId="AD" w15:userId="S-1-5-21-598231604-1040596609-1897138802-286763"/>
  </w15:person>
  <w15:person w15:author="Michael Zvolensky">
    <w15:presenceInfo w15:providerId="Windows Live" w15:userId="e4ef413b94be6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p5tzt9e0nvs2apezdzlxp008z2dvepa025wv&quot;&gt;My EndNote Library-Converted&lt;record-ids&gt;&lt;item&gt;1&lt;/item&gt;&lt;item&gt;3&lt;/item&gt;&lt;item&gt;9&lt;/item&gt;&lt;item&gt;20&lt;/item&gt;&lt;item&gt;32&lt;/item&gt;&lt;item&gt;33&lt;/item&gt;&lt;item&gt;34&lt;/item&gt;&lt;item&gt;37&lt;/item&gt;&lt;item&gt;38&lt;/item&gt;&lt;item&gt;40&lt;/item&gt;&lt;item&gt;45&lt;/item&gt;&lt;item&gt;50&lt;/item&gt;&lt;item&gt;52&lt;/item&gt;&lt;item&gt;56&lt;/item&gt;&lt;item&gt;57&lt;/item&gt;&lt;item&gt;58&lt;/item&gt;&lt;item&gt;59&lt;/item&gt;&lt;item&gt;60&lt;/item&gt;&lt;item&gt;61&lt;/item&gt;&lt;item&gt;62&lt;/item&gt;&lt;item&gt;63&lt;/item&gt;&lt;item&gt;65&lt;/item&gt;&lt;item&gt;70&lt;/item&gt;&lt;item&gt;71&lt;/item&gt;&lt;item&gt;72&lt;/item&gt;&lt;item&gt;73&lt;/item&gt;&lt;item&gt;79&lt;/item&gt;&lt;item&gt;81&lt;/item&gt;&lt;item&gt;82&lt;/item&gt;&lt;item&gt;83&lt;/item&gt;&lt;item&gt;84&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307A0E"/>
    <w:rsid w:val="00011A58"/>
    <w:rsid w:val="00097F2F"/>
    <w:rsid w:val="000D54C3"/>
    <w:rsid w:val="000F4F94"/>
    <w:rsid w:val="00142F6B"/>
    <w:rsid w:val="00144F94"/>
    <w:rsid w:val="00151D14"/>
    <w:rsid w:val="001668E4"/>
    <w:rsid w:val="00192499"/>
    <w:rsid w:val="001C4FEB"/>
    <w:rsid w:val="001D27BD"/>
    <w:rsid w:val="00271901"/>
    <w:rsid w:val="00274C01"/>
    <w:rsid w:val="002A46D9"/>
    <w:rsid w:val="002C06C4"/>
    <w:rsid w:val="002C52FC"/>
    <w:rsid w:val="002D320A"/>
    <w:rsid w:val="002E3808"/>
    <w:rsid w:val="00307A0E"/>
    <w:rsid w:val="0035170E"/>
    <w:rsid w:val="00355EF8"/>
    <w:rsid w:val="003B3617"/>
    <w:rsid w:val="003C707D"/>
    <w:rsid w:val="003D1D6C"/>
    <w:rsid w:val="004776C7"/>
    <w:rsid w:val="00496753"/>
    <w:rsid w:val="00503B19"/>
    <w:rsid w:val="0054692B"/>
    <w:rsid w:val="005B7531"/>
    <w:rsid w:val="005C1F5E"/>
    <w:rsid w:val="005E0590"/>
    <w:rsid w:val="005E3AC6"/>
    <w:rsid w:val="00642DD1"/>
    <w:rsid w:val="00671EE5"/>
    <w:rsid w:val="00695284"/>
    <w:rsid w:val="006A0497"/>
    <w:rsid w:val="006B2EDB"/>
    <w:rsid w:val="006E3077"/>
    <w:rsid w:val="0070222A"/>
    <w:rsid w:val="00736244"/>
    <w:rsid w:val="00746C96"/>
    <w:rsid w:val="00785F53"/>
    <w:rsid w:val="007C1FA8"/>
    <w:rsid w:val="008341AC"/>
    <w:rsid w:val="00864113"/>
    <w:rsid w:val="008B6E7D"/>
    <w:rsid w:val="008E5461"/>
    <w:rsid w:val="008F4DAA"/>
    <w:rsid w:val="009406E5"/>
    <w:rsid w:val="009A57FB"/>
    <w:rsid w:val="00A25400"/>
    <w:rsid w:val="00AB5A08"/>
    <w:rsid w:val="00AB7D70"/>
    <w:rsid w:val="00AF506F"/>
    <w:rsid w:val="00B35A03"/>
    <w:rsid w:val="00B36EDD"/>
    <w:rsid w:val="00B40D5D"/>
    <w:rsid w:val="00B437AF"/>
    <w:rsid w:val="00CB5A10"/>
    <w:rsid w:val="00CD3389"/>
    <w:rsid w:val="00CF3905"/>
    <w:rsid w:val="00D00AE8"/>
    <w:rsid w:val="00D00C04"/>
    <w:rsid w:val="00D03ABD"/>
    <w:rsid w:val="00D27CBD"/>
    <w:rsid w:val="00D34CEA"/>
    <w:rsid w:val="00D35AC5"/>
    <w:rsid w:val="00DB1E15"/>
    <w:rsid w:val="00DF0DAE"/>
    <w:rsid w:val="00E1159B"/>
    <w:rsid w:val="00E766A7"/>
    <w:rsid w:val="00EC29AB"/>
    <w:rsid w:val="00F228ED"/>
    <w:rsid w:val="00F5246F"/>
    <w:rsid w:val="00F87E2A"/>
    <w:rsid w:val="00F945C1"/>
    <w:rsid w:val="00FB03D5"/>
    <w:rsid w:val="00FB565B"/>
    <w:rsid w:val="00FB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A266B"/>
  <w15:chartTrackingRefBased/>
  <w15:docId w15:val="{BCCA8268-6654-46BC-B87B-AD4C12F9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A0E"/>
    <w:rPr>
      <w:rFonts w:ascii="Calibri" w:eastAsia="Times New Roman" w:hAnsi="Calibri" w:cs="Times New Roman"/>
    </w:rPr>
  </w:style>
  <w:style w:type="paragraph" w:styleId="Heading1">
    <w:name w:val="heading 1"/>
    <w:basedOn w:val="Normal"/>
    <w:next w:val="Normal"/>
    <w:link w:val="Heading1Char"/>
    <w:uiPriority w:val="9"/>
    <w:qFormat/>
    <w:rsid w:val="00307A0E"/>
    <w:pPr>
      <w:spacing w:after="0" w:line="240" w:lineRule="auto"/>
      <w:outlineLvl w:val="0"/>
    </w:pPr>
    <w:rPr>
      <w:rFonts w:ascii="Times New Roman" w:eastAsia="Calibri" w:hAnsi="Times New Roman"/>
      <w:b/>
      <w:bCs/>
    </w:rPr>
  </w:style>
  <w:style w:type="paragraph" w:styleId="Heading4">
    <w:name w:val="heading 4"/>
    <w:basedOn w:val="Normal"/>
    <w:next w:val="Normal"/>
    <w:link w:val="Heading4Char"/>
    <w:uiPriority w:val="9"/>
    <w:semiHidden/>
    <w:unhideWhenUsed/>
    <w:qFormat/>
    <w:rsid w:val="00307A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A0E"/>
    <w:rPr>
      <w:rFonts w:ascii="Times New Roman" w:eastAsia="Calibri" w:hAnsi="Times New Roman" w:cs="Times New Roman"/>
      <w:b/>
      <w:bCs/>
    </w:rPr>
  </w:style>
  <w:style w:type="character" w:customStyle="1" w:styleId="Heading4Char">
    <w:name w:val="Heading 4 Char"/>
    <w:basedOn w:val="DefaultParagraphFont"/>
    <w:link w:val="Heading4"/>
    <w:uiPriority w:val="9"/>
    <w:semiHidden/>
    <w:rsid w:val="00307A0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07A0E"/>
    <w:pPr>
      <w:spacing w:before="100" w:beforeAutospacing="1" w:after="100" w:afterAutospacing="1" w:line="240" w:lineRule="auto"/>
    </w:pPr>
    <w:rPr>
      <w:rFonts w:ascii="Times New Roman" w:hAnsi="Times New Roman"/>
      <w:sz w:val="24"/>
      <w:szCs w:val="24"/>
    </w:rPr>
  </w:style>
  <w:style w:type="character" w:styleId="CommentReference">
    <w:name w:val="annotation reference"/>
    <w:uiPriority w:val="99"/>
    <w:semiHidden/>
    <w:unhideWhenUsed/>
    <w:rsid w:val="00307A0E"/>
    <w:rPr>
      <w:rFonts w:cs="Times New Roman"/>
      <w:sz w:val="16"/>
      <w:szCs w:val="16"/>
    </w:rPr>
  </w:style>
  <w:style w:type="paragraph" w:styleId="CommentText">
    <w:name w:val="annotation text"/>
    <w:basedOn w:val="Normal"/>
    <w:link w:val="CommentTextChar"/>
    <w:uiPriority w:val="99"/>
    <w:unhideWhenUsed/>
    <w:rsid w:val="00307A0E"/>
    <w:pPr>
      <w:spacing w:line="240" w:lineRule="auto"/>
    </w:pPr>
    <w:rPr>
      <w:sz w:val="20"/>
      <w:szCs w:val="20"/>
    </w:rPr>
  </w:style>
  <w:style w:type="character" w:customStyle="1" w:styleId="CommentTextChar">
    <w:name w:val="Comment Text Char"/>
    <w:basedOn w:val="DefaultParagraphFont"/>
    <w:link w:val="CommentText"/>
    <w:uiPriority w:val="99"/>
    <w:rsid w:val="00307A0E"/>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07A0E"/>
    <w:rPr>
      <w:b/>
      <w:bCs/>
    </w:rPr>
  </w:style>
  <w:style w:type="character" w:customStyle="1" w:styleId="CommentSubjectChar">
    <w:name w:val="Comment Subject Char"/>
    <w:basedOn w:val="CommentTextChar"/>
    <w:link w:val="CommentSubject"/>
    <w:uiPriority w:val="99"/>
    <w:semiHidden/>
    <w:rsid w:val="00307A0E"/>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307A0E"/>
    <w:pPr>
      <w:spacing w:after="0" w:line="240" w:lineRule="auto"/>
    </w:pPr>
    <w:rPr>
      <w:rFonts w:ascii="Segoe UI Historic" w:hAnsi="Segoe UI Historic" w:cs="Segoe UI Historic"/>
      <w:sz w:val="18"/>
      <w:szCs w:val="18"/>
    </w:rPr>
  </w:style>
  <w:style w:type="character" w:customStyle="1" w:styleId="BalloonTextChar">
    <w:name w:val="Balloon Text Char"/>
    <w:basedOn w:val="DefaultParagraphFont"/>
    <w:link w:val="BalloonText"/>
    <w:uiPriority w:val="99"/>
    <w:semiHidden/>
    <w:rsid w:val="00307A0E"/>
    <w:rPr>
      <w:rFonts w:ascii="Segoe UI Historic" w:eastAsia="Times New Roman" w:hAnsi="Segoe UI Historic" w:cs="Segoe UI Historic"/>
      <w:sz w:val="18"/>
      <w:szCs w:val="18"/>
    </w:rPr>
  </w:style>
  <w:style w:type="paragraph" w:styleId="Revision">
    <w:name w:val="Revision"/>
    <w:hidden/>
    <w:uiPriority w:val="99"/>
    <w:semiHidden/>
    <w:rsid w:val="00307A0E"/>
    <w:pPr>
      <w:spacing w:after="0" w:line="240" w:lineRule="auto"/>
    </w:pPr>
    <w:rPr>
      <w:rFonts w:ascii="Calibri" w:eastAsia="Times New Roman" w:hAnsi="Calibri" w:cs="Times New Roman"/>
    </w:rPr>
  </w:style>
  <w:style w:type="paragraph" w:styleId="ListParagraph">
    <w:name w:val="List Paragraph"/>
    <w:basedOn w:val="Normal"/>
    <w:uiPriority w:val="34"/>
    <w:qFormat/>
    <w:rsid w:val="00307A0E"/>
    <w:pPr>
      <w:ind w:left="720"/>
      <w:contextualSpacing/>
    </w:pPr>
  </w:style>
  <w:style w:type="character" w:styleId="Hyperlink">
    <w:name w:val="Hyperlink"/>
    <w:uiPriority w:val="99"/>
    <w:unhideWhenUsed/>
    <w:rsid w:val="00307A0E"/>
    <w:rPr>
      <w:rFonts w:cs="Times New Roman"/>
      <w:color w:val="0000FF"/>
      <w:u w:val="single"/>
    </w:rPr>
  </w:style>
  <w:style w:type="table" w:styleId="TableGrid">
    <w:name w:val="Table Grid"/>
    <w:basedOn w:val="TableNormal"/>
    <w:uiPriority w:val="39"/>
    <w:rsid w:val="00307A0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A0E"/>
    <w:rPr>
      <w:rFonts w:ascii="Calibri" w:eastAsia="Times New Roman" w:hAnsi="Calibri" w:cs="Times New Roman"/>
    </w:rPr>
  </w:style>
  <w:style w:type="paragraph" w:styleId="Footer">
    <w:name w:val="footer"/>
    <w:basedOn w:val="Normal"/>
    <w:link w:val="FooterChar"/>
    <w:uiPriority w:val="99"/>
    <w:unhideWhenUsed/>
    <w:rsid w:val="00307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A0E"/>
    <w:rPr>
      <w:rFonts w:ascii="Calibri" w:eastAsia="Times New Roman" w:hAnsi="Calibri" w:cs="Times New Roman"/>
    </w:rPr>
  </w:style>
  <w:style w:type="character" w:customStyle="1" w:styleId="UnresolvedMention1">
    <w:name w:val="Unresolved Mention1"/>
    <w:uiPriority w:val="99"/>
    <w:rsid w:val="00307A0E"/>
    <w:rPr>
      <w:rFonts w:cs="Times New Roman"/>
      <w:color w:val="605E5C"/>
      <w:shd w:val="clear" w:color="auto" w:fill="E1DFDD"/>
    </w:rPr>
  </w:style>
  <w:style w:type="paragraph" w:styleId="Bibliography">
    <w:name w:val="Bibliography"/>
    <w:basedOn w:val="Normal"/>
    <w:next w:val="Normal"/>
    <w:uiPriority w:val="37"/>
    <w:semiHidden/>
    <w:unhideWhenUsed/>
    <w:rsid w:val="00307A0E"/>
  </w:style>
  <w:style w:type="paragraph" w:customStyle="1" w:styleId="xdefault">
    <w:name w:val="x_default"/>
    <w:basedOn w:val="Normal"/>
    <w:rsid w:val="00307A0E"/>
    <w:pPr>
      <w:spacing w:before="100" w:beforeAutospacing="1" w:after="100" w:afterAutospacing="1" w:line="240" w:lineRule="auto"/>
    </w:pPr>
    <w:rPr>
      <w:rFonts w:ascii="Times New Roman" w:hAnsi="Times New Roman"/>
      <w:sz w:val="24"/>
      <w:szCs w:val="24"/>
    </w:rPr>
  </w:style>
  <w:style w:type="paragraph" w:customStyle="1" w:styleId="xmsonormal">
    <w:name w:val="x_msonormal"/>
    <w:basedOn w:val="Normal"/>
    <w:rsid w:val="00307A0E"/>
    <w:pPr>
      <w:spacing w:before="100" w:beforeAutospacing="1" w:after="100" w:afterAutospacing="1" w:line="240" w:lineRule="auto"/>
    </w:pPr>
    <w:rPr>
      <w:rFonts w:ascii="Times New Roman" w:hAnsi="Times New Roman"/>
      <w:sz w:val="24"/>
      <w:szCs w:val="24"/>
      <w:lang w:val="yo-NG" w:eastAsia="yo-NG"/>
    </w:rPr>
  </w:style>
  <w:style w:type="paragraph" w:styleId="FootnoteText">
    <w:name w:val="footnote text"/>
    <w:basedOn w:val="Normal"/>
    <w:link w:val="FootnoteTextChar"/>
    <w:uiPriority w:val="99"/>
    <w:semiHidden/>
    <w:unhideWhenUsed/>
    <w:rsid w:val="00307A0E"/>
    <w:rPr>
      <w:sz w:val="20"/>
      <w:szCs w:val="20"/>
    </w:rPr>
  </w:style>
  <w:style w:type="character" w:customStyle="1" w:styleId="FootnoteTextChar">
    <w:name w:val="Footnote Text Char"/>
    <w:basedOn w:val="DefaultParagraphFont"/>
    <w:link w:val="FootnoteText"/>
    <w:uiPriority w:val="99"/>
    <w:semiHidden/>
    <w:rsid w:val="00307A0E"/>
    <w:rPr>
      <w:rFonts w:ascii="Calibri" w:eastAsia="Times New Roman" w:hAnsi="Calibri" w:cs="Times New Roman"/>
      <w:sz w:val="20"/>
      <w:szCs w:val="20"/>
    </w:rPr>
  </w:style>
  <w:style w:type="character" w:styleId="FootnoteReference">
    <w:name w:val="footnote reference"/>
    <w:uiPriority w:val="99"/>
    <w:semiHidden/>
    <w:unhideWhenUsed/>
    <w:rsid w:val="00307A0E"/>
    <w:rPr>
      <w:vertAlign w:val="superscript"/>
    </w:rPr>
  </w:style>
  <w:style w:type="paragraph" w:styleId="BodyText2">
    <w:name w:val="Body Text 2"/>
    <w:basedOn w:val="Normal"/>
    <w:link w:val="BodyText2Char"/>
    <w:rsid w:val="00307A0E"/>
    <w:pPr>
      <w:overflowPunct w:val="0"/>
      <w:autoSpaceDE w:val="0"/>
      <w:autoSpaceDN w:val="0"/>
      <w:adjustRightInd w:val="0"/>
      <w:spacing w:after="0" w:line="240" w:lineRule="auto"/>
      <w:ind w:firstLine="720"/>
      <w:jc w:val="center"/>
      <w:textAlignment w:val="baseline"/>
    </w:pPr>
    <w:rPr>
      <w:rFonts w:ascii="Times New Roman" w:hAnsi="Times New Roman"/>
      <w:sz w:val="24"/>
      <w:szCs w:val="20"/>
    </w:rPr>
  </w:style>
  <w:style w:type="character" w:customStyle="1" w:styleId="BodyText2Char">
    <w:name w:val="Body Text 2 Char"/>
    <w:basedOn w:val="DefaultParagraphFont"/>
    <w:link w:val="BodyText2"/>
    <w:rsid w:val="00307A0E"/>
    <w:rPr>
      <w:rFonts w:ascii="Times New Roman" w:eastAsia="Times New Roman" w:hAnsi="Times New Roman" w:cs="Times New Roman"/>
      <w:sz w:val="24"/>
      <w:szCs w:val="20"/>
    </w:rPr>
  </w:style>
  <w:style w:type="character" w:customStyle="1" w:styleId="UnresolvedMention2">
    <w:name w:val="Unresolved Mention2"/>
    <w:basedOn w:val="DefaultParagraphFont"/>
    <w:uiPriority w:val="99"/>
    <w:semiHidden/>
    <w:unhideWhenUsed/>
    <w:rsid w:val="00307A0E"/>
    <w:rPr>
      <w:color w:val="605E5C"/>
      <w:shd w:val="clear" w:color="auto" w:fill="E1DFDD"/>
    </w:rPr>
  </w:style>
  <w:style w:type="character" w:styleId="Emphasis">
    <w:name w:val="Emphasis"/>
    <w:basedOn w:val="DefaultParagraphFont"/>
    <w:uiPriority w:val="20"/>
    <w:qFormat/>
    <w:rsid w:val="00307A0E"/>
    <w:rPr>
      <w:i/>
      <w:iCs/>
    </w:rPr>
  </w:style>
  <w:style w:type="paragraph" w:customStyle="1" w:styleId="EndNoteBibliographyTitle">
    <w:name w:val="EndNote Bibliography Title"/>
    <w:basedOn w:val="Normal"/>
    <w:link w:val="EndNoteBibliographyTitleChar"/>
    <w:rsid w:val="00307A0E"/>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307A0E"/>
    <w:rPr>
      <w:rFonts w:ascii="Calibri" w:eastAsia="Times New Roman" w:hAnsi="Calibri" w:cs="Calibri"/>
      <w:noProof/>
    </w:rPr>
  </w:style>
  <w:style w:type="paragraph" w:customStyle="1" w:styleId="EndNoteBibliography">
    <w:name w:val="EndNote Bibliography"/>
    <w:basedOn w:val="Normal"/>
    <w:link w:val="EndNoteBibliographyChar"/>
    <w:rsid w:val="00307A0E"/>
    <w:pPr>
      <w:spacing w:line="240" w:lineRule="auto"/>
    </w:pPr>
    <w:rPr>
      <w:rFonts w:cs="Calibri"/>
      <w:noProof/>
    </w:rPr>
  </w:style>
  <w:style w:type="character" w:customStyle="1" w:styleId="EndNoteBibliographyChar">
    <w:name w:val="EndNote Bibliography Char"/>
    <w:basedOn w:val="DefaultParagraphFont"/>
    <w:link w:val="EndNoteBibliography"/>
    <w:rsid w:val="00307A0E"/>
    <w:rPr>
      <w:rFonts w:ascii="Calibri" w:eastAsia="Times New Roman" w:hAnsi="Calibri" w:cs="Calibri"/>
      <w:noProof/>
    </w:rPr>
  </w:style>
  <w:style w:type="paragraph" w:customStyle="1" w:styleId="EndNoteCategoryHeading">
    <w:name w:val="EndNote Category Heading"/>
    <w:basedOn w:val="Normal"/>
    <w:link w:val="EndNoteCategoryHeadingChar"/>
    <w:rsid w:val="00307A0E"/>
    <w:pPr>
      <w:spacing w:before="120" w:after="120"/>
    </w:pPr>
    <w:rPr>
      <w:b/>
      <w:noProof/>
    </w:rPr>
  </w:style>
  <w:style w:type="character" w:customStyle="1" w:styleId="EndNoteCategoryHeadingChar">
    <w:name w:val="EndNote Category Heading Char"/>
    <w:basedOn w:val="DefaultParagraphFont"/>
    <w:link w:val="EndNoteCategoryHeading"/>
    <w:rsid w:val="00307A0E"/>
    <w:rPr>
      <w:rFonts w:ascii="Calibri" w:eastAsia="Times New Roman" w:hAnsi="Calibri" w:cs="Times New Roman"/>
      <w:b/>
      <w:noProof/>
    </w:rPr>
  </w:style>
  <w:style w:type="character" w:styleId="UnresolvedMention">
    <w:name w:val="Unresolved Mention"/>
    <w:basedOn w:val="DefaultParagraphFont"/>
    <w:uiPriority w:val="99"/>
    <w:semiHidden/>
    <w:unhideWhenUsed/>
    <w:rsid w:val="00307A0E"/>
    <w:rPr>
      <w:color w:val="605E5C"/>
      <w:shd w:val="clear" w:color="auto" w:fill="E1DFDD"/>
    </w:rPr>
  </w:style>
  <w:style w:type="character" w:styleId="FollowedHyperlink">
    <w:name w:val="FollowedHyperlink"/>
    <w:basedOn w:val="DefaultParagraphFont"/>
    <w:uiPriority w:val="99"/>
    <w:semiHidden/>
    <w:unhideWhenUsed/>
    <w:rsid w:val="005C1F5E"/>
    <w:rPr>
      <w:color w:val="954F72" w:themeColor="followedHyperlink"/>
      <w:u w:val="single"/>
    </w:rPr>
  </w:style>
  <w:style w:type="character" w:styleId="Strong">
    <w:name w:val="Strong"/>
    <w:basedOn w:val="DefaultParagraphFont"/>
    <w:uiPriority w:val="22"/>
    <w:qFormat/>
    <w:rsid w:val="00AB7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5399">
      <w:bodyDiv w:val="1"/>
      <w:marLeft w:val="0"/>
      <w:marRight w:val="0"/>
      <w:marTop w:val="0"/>
      <w:marBottom w:val="0"/>
      <w:divBdr>
        <w:top w:val="none" w:sz="0" w:space="0" w:color="auto"/>
        <w:left w:val="none" w:sz="0" w:space="0" w:color="auto"/>
        <w:bottom w:val="none" w:sz="0" w:space="0" w:color="auto"/>
        <w:right w:val="none" w:sz="0" w:space="0" w:color="auto"/>
      </w:divBdr>
    </w:div>
    <w:div w:id="476071456">
      <w:bodyDiv w:val="1"/>
      <w:marLeft w:val="0"/>
      <w:marRight w:val="0"/>
      <w:marTop w:val="0"/>
      <w:marBottom w:val="0"/>
      <w:divBdr>
        <w:top w:val="none" w:sz="0" w:space="0" w:color="auto"/>
        <w:left w:val="none" w:sz="0" w:space="0" w:color="auto"/>
        <w:bottom w:val="none" w:sz="0" w:space="0" w:color="auto"/>
        <w:right w:val="none" w:sz="0" w:space="0" w:color="auto"/>
      </w:divBdr>
    </w:div>
    <w:div w:id="67364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ress.jhu.edu/journals/journal-health-care-poor-and-underserved/author-guidelin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16</Pages>
  <Words>8281</Words>
  <Characters>47208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Jillian H (HSC)</dc:creator>
  <cp:keywords/>
  <dc:description/>
  <cp:lastModifiedBy>Businelle, Michael S (HSC)</cp:lastModifiedBy>
  <cp:revision>43</cp:revision>
  <dcterms:created xsi:type="dcterms:W3CDTF">2021-11-01T21:14:00Z</dcterms:created>
  <dcterms:modified xsi:type="dcterms:W3CDTF">2021-11-02T16:09:00Z</dcterms:modified>
</cp:coreProperties>
</file>